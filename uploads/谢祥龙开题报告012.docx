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18B311">
      <w:pPr>
        <w:spacing w:line="480" w:lineRule="auto"/>
        <w:ind w:left="0" w:leftChars="0" w:firstLine="0" w:firstLineChars="0"/>
        <w:jc w:val="center"/>
        <w:rPr>
          <w:rFonts w:eastAsia="黑体" w:cs="黑体"/>
          <w:b/>
          <w:color w:val="000000"/>
          <w:spacing w:val="15"/>
          <w:szCs w:val="52"/>
        </w:rPr>
      </w:pPr>
      <w:r>
        <w:rPr>
          <w:rFonts w:hint="eastAsia" w:eastAsia="黑体" w:cs="黑体"/>
          <w:b/>
          <w:color w:val="000000"/>
          <w:spacing w:val="15"/>
          <w:sz w:val="52"/>
          <w:szCs w:val="52"/>
          <w:lang w:bidi="ar"/>
        </w:rPr>
        <w:t>闽南师范大学</w:t>
      </w:r>
    </w:p>
    <w:p w14:paraId="2B07A5BE">
      <w:pPr>
        <w:spacing w:line="480" w:lineRule="auto"/>
        <w:jc w:val="center"/>
        <w:rPr>
          <w:rFonts w:eastAsia="黑体" w:cs="黑体"/>
          <w:b/>
          <w:color w:val="000000"/>
          <w:spacing w:val="15"/>
          <w:szCs w:val="52"/>
        </w:rPr>
      </w:pPr>
    </w:p>
    <w:p w14:paraId="0A3A483A">
      <w:pPr>
        <w:spacing w:line="480" w:lineRule="auto"/>
        <w:ind w:left="0" w:leftChars="0" w:firstLine="0" w:firstLineChars="0"/>
        <w:jc w:val="center"/>
        <w:rPr>
          <w:color w:val="000000"/>
          <w:spacing w:val="15"/>
        </w:rPr>
      </w:pPr>
      <w:r>
        <w:rPr>
          <w:rFonts w:hint="eastAsia" w:eastAsia="黑体" w:cs="黑体"/>
          <w:b/>
          <w:color w:val="000000"/>
          <w:spacing w:val="15"/>
          <w:sz w:val="52"/>
          <w:szCs w:val="52"/>
          <w:lang w:bidi="ar"/>
        </w:rPr>
        <w:t>研究生学位论文开题报告</w:t>
      </w:r>
    </w:p>
    <w:p w14:paraId="3757C807">
      <w:pPr>
        <w:spacing w:line="480" w:lineRule="auto"/>
        <w:ind w:firstLine="540" w:firstLineChars="200"/>
        <w:rPr>
          <w:color w:val="000000"/>
          <w:spacing w:val="15"/>
        </w:rPr>
      </w:pPr>
    </w:p>
    <w:tbl>
      <w:tblPr>
        <w:tblStyle w:val="18"/>
        <w:tblW w:w="8850" w:type="dxa"/>
        <w:jc w:val="center"/>
        <w:tblLayout w:type="fixed"/>
        <w:tblCellMar>
          <w:top w:w="0" w:type="dxa"/>
          <w:left w:w="108" w:type="dxa"/>
          <w:bottom w:w="0" w:type="dxa"/>
          <w:right w:w="108" w:type="dxa"/>
        </w:tblCellMar>
      </w:tblPr>
      <w:tblGrid>
        <w:gridCol w:w="2295"/>
        <w:gridCol w:w="293"/>
        <w:gridCol w:w="6262"/>
      </w:tblGrid>
      <w:tr w14:paraId="2B3832C2">
        <w:tblPrEx>
          <w:tblCellMar>
            <w:top w:w="0" w:type="dxa"/>
            <w:left w:w="108" w:type="dxa"/>
            <w:bottom w:w="0" w:type="dxa"/>
            <w:right w:w="108" w:type="dxa"/>
          </w:tblCellMar>
        </w:tblPrEx>
        <w:trPr>
          <w:jc w:val="center"/>
        </w:trPr>
        <w:tc>
          <w:tcPr>
            <w:tcW w:w="2296" w:type="dxa"/>
          </w:tcPr>
          <w:p w14:paraId="243EDF7D">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所在学院</w:t>
            </w:r>
          </w:p>
        </w:tc>
        <w:tc>
          <w:tcPr>
            <w:tcW w:w="293" w:type="dxa"/>
            <w:vAlign w:val="center"/>
          </w:tcPr>
          <w:p w14:paraId="465C1486">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w:t>
            </w:r>
          </w:p>
        </w:tc>
        <w:tc>
          <w:tcPr>
            <w:tcW w:w="6266" w:type="dxa"/>
            <w:tcBorders>
              <w:top w:val="nil"/>
              <w:left w:val="nil"/>
              <w:bottom w:val="single" w:color="auto" w:sz="4" w:space="0"/>
              <w:right w:val="nil"/>
            </w:tcBorders>
          </w:tcPr>
          <w:p w14:paraId="3FA63194">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color w:val="000000"/>
                <w:spacing w:val="15"/>
              </w:rPr>
            </w:pPr>
            <w:r>
              <w:rPr>
                <w:rFonts w:hint="eastAsia" w:eastAsia="华文仿宋" w:cs="华文仿宋"/>
                <w:b/>
                <w:color w:val="000000"/>
                <w:spacing w:val="15"/>
                <w:sz w:val="28"/>
                <w:szCs w:val="28"/>
                <w:lang w:bidi="ar"/>
              </w:rPr>
              <w:t>计算机学院</w:t>
            </w:r>
          </w:p>
        </w:tc>
      </w:tr>
      <w:tr w14:paraId="5A440DCE">
        <w:tblPrEx>
          <w:tblCellMar>
            <w:top w:w="0" w:type="dxa"/>
            <w:left w:w="108" w:type="dxa"/>
            <w:bottom w:w="0" w:type="dxa"/>
            <w:right w:w="108" w:type="dxa"/>
          </w:tblCellMar>
        </w:tblPrEx>
        <w:trPr>
          <w:jc w:val="center"/>
        </w:trPr>
        <w:tc>
          <w:tcPr>
            <w:tcW w:w="2296" w:type="dxa"/>
          </w:tcPr>
          <w:p w14:paraId="745F19C6">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研究生</w:t>
            </w:r>
          </w:p>
        </w:tc>
        <w:tc>
          <w:tcPr>
            <w:tcW w:w="293" w:type="dxa"/>
            <w:vAlign w:val="center"/>
          </w:tcPr>
          <w:p w14:paraId="5B47FCAE">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w:t>
            </w:r>
          </w:p>
        </w:tc>
        <w:tc>
          <w:tcPr>
            <w:tcW w:w="6266" w:type="dxa"/>
            <w:tcBorders>
              <w:top w:val="single" w:color="auto" w:sz="4" w:space="0"/>
              <w:left w:val="nil"/>
              <w:bottom w:val="single" w:color="auto" w:sz="4" w:space="0"/>
              <w:right w:val="nil"/>
            </w:tcBorders>
          </w:tcPr>
          <w:p w14:paraId="712C61E4">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hint="eastAsia" w:eastAsia="华文仿宋" w:cs="华文仿宋"/>
                <w:b/>
                <w:color w:val="000000"/>
                <w:spacing w:val="15"/>
                <w:sz w:val="28"/>
                <w:szCs w:val="28"/>
                <w:lang w:eastAsia="zh-CN"/>
              </w:rPr>
            </w:pPr>
            <w:r>
              <w:rPr>
                <w:rFonts w:hint="eastAsia" w:eastAsia="华文仿宋" w:cs="华文仿宋"/>
                <w:b/>
                <w:color w:val="000000"/>
                <w:spacing w:val="15"/>
                <w:sz w:val="28"/>
                <w:szCs w:val="28"/>
                <w:lang w:val="en-US" w:eastAsia="zh-CN"/>
              </w:rPr>
              <w:t>谢祥龙</w:t>
            </w:r>
          </w:p>
        </w:tc>
      </w:tr>
      <w:tr w14:paraId="3D70FF1E">
        <w:tblPrEx>
          <w:tblCellMar>
            <w:top w:w="0" w:type="dxa"/>
            <w:left w:w="108" w:type="dxa"/>
            <w:bottom w:w="0" w:type="dxa"/>
            <w:right w:w="108" w:type="dxa"/>
          </w:tblCellMar>
        </w:tblPrEx>
        <w:trPr>
          <w:jc w:val="center"/>
        </w:trPr>
        <w:tc>
          <w:tcPr>
            <w:tcW w:w="2296" w:type="dxa"/>
          </w:tcPr>
          <w:p w14:paraId="410A371D">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论文题目</w:t>
            </w:r>
          </w:p>
        </w:tc>
        <w:tc>
          <w:tcPr>
            <w:tcW w:w="293" w:type="dxa"/>
            <w:vAlign w:val="center"/>
          </w:tcPr>
          <w:p w14:paraId="0BFA7277">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w:t>
            </w:r>
          </w:p>
        </w:tc>
        <w:tc>
          <w:tcPr>
            <w:tcW w:w="6266" w:type="dxa"/>
            <w:tcBorders>
              <w:top w:val="single" w:color="auto" w:sz="4" w:space="0"/>
              <w:left w:val="nil"/>
              <w:bottom w:val="single" w:color="auto" w:sz="4" w:space="0"/>
              <w:right w:val="nil"/>
            </w:tcBorders>
          </w:tcPr>
          <w:p w14:paraId="292763C6">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ins w:id="0" w:author="8199050599" w:date="2024-12-26T09:30:51Z"/>
                <w:rFonts w:hint="eastAsia" w:eastAsia="华文仿宋" w:cs="华文仿宋"/>
                <w:b/>
                <w:color w:val="000000"/>
                <w:spacing w:val="15"/>
                <w:sz w:val="28"/>
                <w:szCs w:val="28"/>
                <w:lang w:val="en-US" w:eastAsia="zh-CN" w:bidi="ar"/>
              </w:rPr>
            </w:pPr>
            <w:ins w:id="1" w:author="8199050599" w:date="2024-12-26T09:30:51Z">
              <w:r>
                <w:rPr>
                  <w:rFonts w:hint="eastAsia" w:eastAsia="华文仿宋" w:cs="华文仿宋"/>
                  <w:b/>
                  <w:color w:val="000000"/>
                  <w:spacing w:val="15"/>
                  <w:sz w:val="28"/>
                  <w:szCs w:val="28"/>
                  <w:lang w:val="en-US" w:eastAsia="zh-CN" w:bidi="ar"/>
                </w:rPr>
                <w:t>轻量级红外图像</w:t>
              </w:r>
            </w:ins>
          </w:p>
          <w:p w14:paraId="315D9597">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hint="default" w:eastAsia="华文仿宋" w:cs="华文仿宋"/>
                <w:b/>
                <w:color w:val="000000"/>
                <w:spacing w:val="15"/>
                <w:sz w:val="32"/>
                <w:szCs w:val="32"/>
                <w:lang w:val="en-US" w:eastAsia="zh-CN" w:bidi="ar"/>
              </w:rPr>
            </w:pPr>
            <w:ins w:id="2" w:author="8199050599" w:date="2024-12-26T09:30:51Z">
              <w:r>
                <w:rPr>
                  <w:rFonts w:hint="eastAsia" w:eastAsia="华文仿宋" w:cs="华文仿宋"/>
                  <w:b/>
                  <w:color w:val="000000"/>
                  <w:spacing w:val="15"/>
                  <w:sz w:val="28"/>
                  <w:szCs w:val="28"/>
                  <w:lang w:val="en-US" w:eastAsia="zh-CN" w:bidi="ar"/>
                </w:rPr>
                <w:t>超分辨率重建网络研究</w:t>
              </w:r>
            </w:ins>
          </w:p>
        </w:tc>
      </w:tr>
      <w:tr w14:paraId="196518A8">
        <w:tblPrEx>
          <w:tblCellMar>
            <w:top w:w="0" w:type="dxa"/>
            <w:left w:w="108" w:type="dxa"/>
            <w:bottom w:w="0" w:type="dxa"/>
            <w:right w:w="108" w:type="dxa"/>
          </w:tblCellMar>
        </w:tblPrEx>
        <w:trPr>
          <w:jc w:val="center"/>
        </w:trPr>
        <w:tc>
          <w:tcPr>
            <w:tcW w:w="2296" w:type="dxa"/>
          </w:tcPr>
          <w:p w14:paraId="69D4340C">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年级/学号</w:t>
            </w:r>
          </w:p>
        </w:tc>
        <w:tc>
          <w:tcPr>
            <w:tcW w:w="293" w:type="dxa"/>
            <w:vAlign w:val="center"/>
          </w:tcPr>
          <w:p w14:paraId="4295C5D4">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color w:val="000000"/>
                <w:spacing w:val="15"/>
              </w:rPr>
            </w:pPr>
            <w:r>
              <w:rPr>
                <w:rFonts w:hint="eastAsia"/>
                <w:color w:val="000000"/>
                <w:spacing w:val="15"/>
                <w:lang w:bidi="ar"/>
              </w:rPr>
              <w:t>：</w:t>
            </w:r>
          </w:p>
        </w:tc>
        <w:tc>
          <w:tcPr>
            <w:tcW w:w="6266" w:type="dxa"/>
            <w:tcBorders>
              <w:top w:val="single" w:color="auto" w:sz="4" w:space="0"/>
              <w:left w:val="nil"/>
              <w:bottom w:val="single" w:color="auto" w:sz="4" w:space="0"/>
              <w:right w:val="nil"/>
            </w:tcBorders>
          </w:tcPr>
          <w:p w14:paraId="2777C57A">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hint="eastAsia" w:eastAsia="华文仿宋"/>
                <w:color w:val="000000"/>
                <w:spacing w:val="15"/>
                <w:lang w:val="en-US" w:eastAsia="zh-CN"/>
              </w:rPr>
            </w:pPr>
            <w:ins w:id="3" w:author="8199050599" w:date="2024-12-26T09:29:37Z">
              <w:r>
                <w:rPr>
                  <w:rFonts w:hint="eastAsia" w:eastAsia="华文仿宋" w:cs="华文仿宋"/>
                  <w:b/>
                  <w:color w:val="000000"/>
                  <w:spacing w:val="15"/>
                  <w:sz w:val="28"/>
                  <w:szCs w:val="28"/>
                  <w:u w:val="none"/>
                  <w:lang w:bidi="ar"/>
                </w:rPr>
                <w:t>202</w:t>
              </w:r>
            </w:ins>
            <w:ins w:id="4" w:author="8199050599" w:date="2024-12-26T09:29:37Z">
              <w:r>
                <w:rPr>
                  <w:rFonts w:hint="eastAsia" w:eastAsia="华文仿宋" w:cs="华文仿宋"/>
                  <w:b/>
                  <w:color w:val="000000"/>
                  <w:spacing w:val="15"/>
                  <w:sz w:val="28"/>
                  <w:szCs w:val="28"/>
                  <w:u w:val="none"/>
                  <w:lang w:val="en-US" w:eastAsia="zh-CN" w:bidi="ar"/>
                </w:rPr>
                <w:t>3</w:t>
              </w:r>
            </w:ins>
            <w:r>
              <w:rPr>
                <w:rFonts w:hint="eastAsia" w:eastAsia="华文仿宋" w:cs="华文仿宋"/>
                <w:b/>
                <w:color w:val="000000" w:themeColor="text1"/>
                <w:spacing w:val="15"/>
                <w:sz w:val="28"/>
                <w:szCs w:val="28"/>
                <w:highlight w:val="none"/>
                <w:lang w:bidi="ar"/>
                <w14:textFill>
                  <w14:solidFill>
                    <w14:schemeClr w14:val="tx1"/>
                  </w14:solidFill>
                </w14:textFill>
              </w:rPr>
              <w:t>级</w:t>
            </w:r>
            <w:r>
              <w:rPr>
                <w:rFonts w:hint="eastAsia" w:eastAsia="华文仿宋" w:cs="华文仿宋"/>
                <w:b/>
                <w:color w:val="000000"/>
                <w:spacing w:val="15"/>
                <w:sz w:val="28"/>
                <w:szCs w:val="28"/>
                <w:lang w:bidi="ar"/>
              </w:rPr>
              <w:t>/202</w:t>
            </w:r>
            <w:r>
              <w:rPr>
                <w:rFonts w:hint="eastAsia" w:eastAsia="华文仿宋" w:cs="华文仿宋"/>
                <w:b/>
                <w:color w:val="000000"/>
                <w:spacing w:val="15"/>
                <w:sz w:val="28"/>
                <w:szCs w:val="28"/>
                <w:lang w:val="en-US" w:eastAsia="zh-CN" w:bidi="ar"/>
              </w:rPr>
              <w:t>3</w:t>
            </w:r>
            <w:r>
              <w:rPr>
                <w:rFonts w:hint="eastAsia" w:eastAsia="华文仿宋" w:cs="华文仿宋"/>
                <w:b/>
                <w:color w:val="000000"/>
                <w:spacing w:val="15"/>
                <w:sz w:val="28"/>
                <w:szCs w:val="28"/>
                <w:lang w:bidi="ar"/>
              </w:rPr>
              <w:t>06101</w:t>
            </w:r>
            <w:r>
              <w:rPr>
                <w:rFonts w:hint="eastAsia" w:eastAsia="华文仿宋" w:cs="华文仿宋"/>
                <w:b/>
                <w:color w:val="000000"/>
                <w:spacing w:val="15"/>
                <w:sz w:val="28"/>
                <w:szCs w:val="28"/>
                <w:lang w:val="en-US" w:eastAsia="zh-CN" w:bidi="ar"/>
              </w:rPr>
              <w:t>4</w:t>
            </w:r>
          </w:p>
        </w:tc>
      </w:tr>
      <w:tr w14:paraId="7F51E0C2">
        <w:tblPrEx>
          <w:tblCellMar>
            <w:top w:w="0" w:type="dxa"/>
            <w:left w:w="108" w:type="dxa"/>
            <w:bottom w:w="0" w:type="dxa"/>
            <w:right w:w="108" w:type="dxa"/>
          </w:tblCellMar>
        </w:tblPrEx>
        <w:trPr>
          <w:trHeight w:val="594" w:hRule="atLeast"/>
          <w:jc w:val="center"/>
        </w:trPr>
        <w:tc>
          <w:tcPr>
            <w:tcW w:w="2296" w:type="dxa"/>
          </w:tcPr>
          <w:p w14:paraId="00504CDA">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专业</w:t>
            </w:r>
          </w:p>
        </w:tc>
        <w:tc>
          <w:tcPr>
            <w:tcW w:w="293" w:type="dxa"/>
            <w:vAlign w:val="center"/>
          </w:tcPr>
          <w:p w14:paraId="0AAC0F42">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color w:val="000000"/>
                <w:spacing w:val="15"/>
              </w:rPr>
            </w:pPr>
            <w:r>
              <w:rPr>
                <w:rFonts w:hint="eastAsia"/>
                <w:color w:val="000000"/>
                <w:spacing w:val="15"/>
                <w:lang w:bidi="ar"/>
              </w:rPr>
              <w:t>：</w:t>
            </w:r>
          </w:p>
        </w:tc>
        <w:tc>
          <w:tcPr>
            <w:tcW w:w="6266" w:type="dxa"/>
            <w:tcBorders>
              <w:top w:val="single" w:color="auto" w:sz="4" w:space="0"/>
              <w:left w:val="nil"/>
              <w:bottom w:val="single" w:color="auto" w:sz="4" w:space="0"/>
              <w:right w:val="nil"/>
            </w:tcBorders>
          </w:tcPr>
          <w:p w14:paraId="1D59B9B6">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hint="default" w:eastAsia="华文仿宋"/>
                <w:color w:val="000000"/>
                <w:spacing w:val="15"/>
                <w:lang w:val="en-US" w:eastAsia="zh-CN"/>
              </w:rPr>
            </w:pPr>
            <w:r>
              <w:rPr>
                <w:rFonts w:hint="eastAsia" w:eastAsia="华文仿宋" w:cs="华文仿宋"/>
                <w:b/>
                <w:color w:val="000000"/>
                <w:spacing w:val="15"/>
                <w:sz w:val="28"/>
                <w:szCs w:val="28"/>
                <w:lang w:val="en-US" w:eastAsia="zh-CN" w:bidi="ar"/>
              </w:rPr>
              <w:t>计算机技术</w:t>
            </w:r>
          </w:p>
        </w:tc>
      </w:tr>
      <w:tr w14:paraId="64431B30">
        <w:tblPrEx>
          <w:tblCellMar>
            <w:top w:w="0" w:type="dxa"/>
            <w:left w:w="108" w:type="dxa"/>
            <w:bottom w:w="0" w:type="dxa"/>
            <w:right w:w="108" w:type="dxa"/>
          </w:tblCellMar>
        </w:tblPrEx>
        <w:trPr>
          <w:trHeight w:val="778" w:hRule="atLeast"/>
          <w:jc w:val="center"/>
        </w:trPr>
        <w:tc>
          <w:tcPr>
            <w:tcW w:w="2296" w:type="dxa"/>
          </w:tcPr>
          <w:p w14:paraId="3F7FB10D">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研 究 方 向</w:t>
            </w:r>
          </w:p>
          <w:p w14:paraId="1A7C00E4">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(或学科领域)</w:t>
            </w:r>
          </w:p>
        </w:tc>
        <w:tc>
          <w:tcPr>
            <w:tcW w:w="293" w:type="dxa"/>
            <w:vAlign w:val="center"/>
          </w:tcPr>
          <w:p w14:paraId="3BED79D6">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color w:val="000000"/>
                <w:spacing w:val="15"/>
              </w:rPr>
            </w:pPr>
            <w:r>
              <w:rPr>
                <w:rFonts w:hint="eastAsia"/>
                <w:color w:val="000000"/>
                <w:spacing w:val="15"/>
                <w:lang w:bidi="ar"/>
              </w:rPr>
              <w:t>：</w:t>
            </w:r>
          </w:p>
        </w:tc>
        <w:tc>
          <w:tcPr>
            <w:tcW w:w="6266" w:type="dxa"/>
            <w:tcBorders>
              <w:top w:val="single" w:color="auto" w:sz="4" w:space="0"/>
              <w:left w:val="nil"/>
              <w:bottom w:val="single" w:color="auto" w:sz="4" w:space="0"/>
              <w:right w:val="nil"/>
            </w:tcBorders>
          </w:tcPr>
          <w:p w14:paraId="200A1D41">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深度学习、计算机视觉</w:t>
            </w:r>
          </w:p>
        </w:tc>
      </w:tr>
      <w:tr w14:paraId="05BE77EA">
        <w:tblPrEx>
          <w:tblCellMar>
            <w:top w:w="0" w:type="dxa"/>
            <w:left w:w="108" w:type="dxa"/>
            <w:bottom w:w="0" w:type="dxa"/>
            <w:right w:w="108" w:type="dxa"/>
          </w:tblCellMar>
        </w:tblPrEx>
        <w:trPr>
          <w:jc w:val="center"/>
        </w:trPr>
        <w:tc>
          <w:tcPr>
            <w:tcW w:w="2296" w:type="dxa"/>
          </w:tcPr>
          <w:p w14:paraId="1DDCD099">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指导教师</w:t>
            </w:r>
          </w:p>
        </w:tc>
        <w:tc>
          <w:tcPr>
            <w:tcW w:w="293" w:type="dxa"/>
            <w:vAlign w:val="center"/>
          </w:tcPr>
          <w:p w14:paraId="65D1D9C0">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color w:val="000000"/>
                <w:spacing w:val="15"/>
              </w:rPr>
            </w:pPr>
            <w:r>
              <w:rPr>
                <w:rFonts w:hint="eastAsia"/>
                <w:color w:val="000000"/>
                <w:spacing w:val="15"/>
                <w:lang w:bidi="ar"/>
              </w:rPr>
              <w:t>：</w:t>
            </w:r>
          </w:p>
        </w:tc>
        <w:tc>
          <w:tcPr>
            <w:tcW w:w="6266" w:type="dxa"/>
            <w:tcBorders>
              <w:top w:val="single" w:color="auto" w:sz="4" w:space="0"/>
              <w:left w:val="nil"/>
              <w:bottom w:val="single" w:color="auto" w:sz="4" w:space="0"/>
              <w:right w:val="nil"/>
            </w:tcBorders>
          </w:tcPr>
          <w:p w14:paraId="4AAA96B2">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eastAsia="华文仿宋"/>
                <w:color w:val="000000"/>
                <w:spacing w:val="15"/>
              </w:rPr>
            </w:pPr>
            <w:r>
              <w:rPr>
                <w:rFonts w:hint="eastAsia" w:eastAsia="华文仿宋" w:cs="华文仿宋"/>
                <w:b/>
                <w:color w:val="000000"/>
                <w:spacing w:val="15"/>
                <w:sz w:val="28"/>
                <w:szCs w:val="28"/>
                <w:lang w:bidi="ar"/>
              </w:rPr>
              <w:t>方金生</w:t>
            </w:r>
          </w:p>
        </w:tc>
      </w:tr>
      <w:tr w14:paraId="52522CF7">
        <w:tblPrEx>
          <w:tblCellMar>
            <w:top w:w="0" w:type="dxa"/>
            <w:left w:w="108" w:type="dxa"/>
            <w:bottom w:w="0" w:type="dxa"/>
            <w:right w:w="108" w:type="dxa"/>
          </w:tblCellMar>
        </w:tblPrEx>
        <w:trPr>
          <w:jc w:val="center"/>
        </w:trPr>
        <w:tc>
          <w:tcPr>
            <w:tcW w:w="2296" w:type="dxa"/>
          </w:tcPr>
          <w:p w14:paraId="337CBF21">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distribute"/>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入学年月</w:t>
            </w:r>
          </w:p>
        </w:tc>
        <w:tc>
          <w:tcPr>
            <w:tcW w:w="293" w:type="dxa"/>
            <w:vAlign w:val="center"/>
          </w:tcPr>
          <w:p w14:paraId="032ACAD3">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w:t>
            </w:r>
          </w:p>
        </w:tc>
        <w:tc>
          <w:tcPr>
            <w:tcW w:w="6266" w:type="dxa"/>
            <w:tcBorders>
              <w:top w:val="single" w:color="auto" w:sz="4" w:space="0"/>
              <w:left w:val="nil"/>
              <w:bottom w:val="single" w:color="auto" w:sz="4" w:space="0"/>
              <w:right w:val="nil"/>
            </w:tcBorders>
          </w:tcPr>
          <w:p w14:paraId="2299D941">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hint="eastAsia" w:eastAsia="华文仿宋" w:cs="华文仿宋"/>
                <w:b/>
                <w:color w:val="000000"/>
                <w:spacing w:val="15"/>
                <w:sz w:val="28"/>
                <w:szCs w:val="28"/>
                <w:lang w:val="en-US" w:eastAsia="zh-CN"/>
              </w:rPr>
            </w:pPr>
            <w:r>
              <w:rPr>
                <w:rFonts w:hint="eastAsia" w:eastAsia="华文仿宋" w:cs="华文仿宋"/>
                <w:b/>
                <w:color w:val="000000"/>
                <w:spacing w:val="15"/>
                <w:sz w:val="28"/>
                <w:szCs w:val="28"/>
                <w:lang w:val="en-US" w:eastAsia="zh-CN"/>
              </w:rPr>
              <w:t xml:space="preserve"> </w:t>
            </w:r>
            <w:r>
              <w:rPr>
                <w:rFonts w:hint="eastAsia" w:eastAsia="华文仿宋" w:cs="华文仿宋"/>
                <w:b/>
                <w:color w:val="000000"/>
                <w:spacing w:val="15"/>
                <w:sz w:val="28"/>
                <w:szCs w:val="28"/>
                <w:lang w:bidi="ar"/>
              </w:rPr>
              <w:t>202</w:t>
            </w:r>
            <w:r>
              <w:rPr>
                <w:rFonts w:hint="eastAsia" w:eastAsia="华文仿宋" w:cs="华文仿宋"/>
                <w:b/>
                <w:color w:val="000000"/>
                <w:spacing w:val="15"/>
                <w:sz w:val="28"/>
                <w:szCs w:val="28"/>
                <w:lang w:val="en-US" w:eastAsia="zh-CN" w:bidi="ar"/>
              </w:rPr>
              <w:t>3</w:t>
            </w:r>
            <w:r>
              <w:rPr>
                <w:rFonts w:hint="eastAsia" w:eastAsia="华文仿宋" w:cs="华文仿宋"/>
                <w:b/>
                <w:color w:val="000000"/>
                <w:spacing w:val="15"/>
                <w:sz w:val="28"/>
                <w:szCs w:val="28"/>
                <w:lang w:bidi="ar"/>
              </w:rPr>
              <w:t>年9月</w:t>
            </w:r>
          </w:p>
        </w:tc>
      </w:tr>
      <w:tr w14:paraId="78491096">
        <w:tblPrEx>
          <w:tblCellMar>
            <w:top w:w="0" w:type="dxa"/>
            <w:left w:w="108" w:type="dxa"/>
            <w:bottom w:w="0" w:type="dxa"/>
            <w:right w:w="108" w:type="dxa"/>
          </w:tblCellMar>
        </w:tblPrEx>
        <w:trPr>
          <w:jc w:val="center"/>
        </w:trPr>
        <w:tc>
          <w:tcPr>
            <w:tcW w:w="2296" w:type="dxa"/>
          </w:tcPr>
          <w:p w14:paraId="591D0A6E">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开题报告</w:t>
            </w:r>
            <w:r>
              <w:rPr>
                <w:rFonts w:hint="eastAsia" w:eastAsia="华文仿宋" w:cs="华文仿宋"/>
                <w:b/>
                <w:color w:val="000000"/>
                <w:spacing w:val="15"/>
                <w:sz w:val="28"/>
                <w:szCs w:val="28"/>
                <w:lang w:val="en-US" w:eastAsia="zh-CN" w:bidi="ar"/>
              </w:rPr>
              <w:t>日</w:t>
            </w:r>
            <w:r>
              <w:rPr>
                <w:rFonts w:hint="eastAsia" w:eastAsia="华文仿宋" w:cs="华文仿宋"/>
                <w:b/>
                <w:color w:val="000000"/>
                <w:spacing w:val="15"/>
                <w:sz w:val="28"/>
                <w:szCs w:val="28"/>
                <w:lang w:bidi="ar"/>
              </w:rPr>
              <w:t>期</w:t>
            </w:r>
          </w:p>
        </w:tc>
        <w:tc>
          <w:tcPr>
            <w:tcW w:w="293" w:type="dxa"/>
            <w:vAlign w:val="center"/>
          </w:tcPr>
          <w:p w14:paraId="2A98EAB4">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w:t>
            </w:r>
          </w:p>
        </w:tc>
        <w:tc>
          <w:tcPr>
            <w:tcW w:w="6266" w:type="dxa"/>
            <w:tcBorders>
              <w:top w:val="single" w:color="auto" w:sz="4" w:space="0"/>
              <w:left w:val="nil"/>
              <w:bottom w:val="single" w:color="auto" w:sz="4" w:space="0"/>
              <w:right w:val="nil"/>
            </w:tcBorders>
          </w:tcPr>
          <w:p w14:paraId="13EA5EEA">
            <w:pPr>
              <w:keepNext w:val="0"/>
              <w:keepLines w:val="0"/>
              <w:pageBreakBefore w:val="0"/>
              <w:widowControl/>
              <w:kinsoku/>
              <w:wordWrap/>
              <w:overflowPunct/>
              <w:topLinePunct w:val="0"/>
              <w:autoSpaceDE/>
              <w:autoSpaceDN/>
              <w:bidi w:val="0"/>
              <w:adjustRightInd w:val="0"/>
              <w:snapToGrid w:val="0"/>
              <w:spacing w:line="360" w:lineRule="auto"/>
              <w:ind w:firstLine="0" w:firstLineChars="0"/>
              <w:jc w:val="center"/>
              <w:textAlignment w:val="auto"/>
              <w:rPr>
                <w:rFonts w:eastAsia="华文仿宋" w:cs="华文仿宋"/>
                <w:b/>
                <w:color w:val="000000"/>
                <w:spacing w:val="15"/>
                <w:sz w:val="28"/>
                <w:szCs w:val="28"/>
              </w:rPr>
            </w:pPr>
            <w:r>
              <w:rPr>
                <w:rFonts w:hint="eastAsia" w:eastAsia="华文仿宋" w:cs="华文仿宋"/>
                <w:b/>
                <w:color w:val="000000"/>
                <w:spacing w:val="15"/>
                <w:sz w:val="28"/>
                <w:szCs w:val="28"/>
                <w:lang w:bidi="ar"/>
              </w:rPr>
              <w:t>2</w:t>
            </w:r>
            <w:r>
              <w:rPr>
                <w:rFonts w:eastAsia="华文仿宋" w:cs="华文仿宋"/>
                <w:b/>
                <w:color w:val="000000"/>
                <w:spacing w:val="15"/>
                <w:sz w:val="28"/>
                <w:szCs w:val="28"/>
                <w:lang w:bidi="ar"/>
              </w:rPr>
              <w:t>02</w:t>
            </w:r>
            <w:r>
              <w:rPr>
                <w:rFonts w:hint="eastAsia" w:eastAsia="华文仿宋" w:cs="华文仿宋"/>
                <w:b/>
                <w:color w:val="000000"/>
                <w:spacing w:val="15"/>
                <w:sz w:val="28"/>
                <w:szCs w:val="28"/>
                <w:lang w:val="en-US" w:eastAsia="zh-CN" w:bidi="ar"/>
              </w:rPr>
              <w:t>4</w:t>
            </w:r>
            <w:r>
              <w:rPr>
                <w:rFonts w:hint="eastAsia" w:eastAsia="华文仿宋" w:cs="华文仿宋"/>
                <w:b/>
                <w:color w:val="000000"/>
                <w:spacing w:val="15"/>
                <w:sz w:val="28"/>
                <w:szCs w:val="28"/>
                <w:lang w:bidi="ar"/>
              </w:rPr>
              <w:t xml:space="preserve">年 </w:t>
            </w:r>
            <w:r>
              <w:rPr>
                <w:rFonts w:eastAsia="华文仿宋" w:cs="华文仿宋"/>
                <w:b/>
                <w:color w:val="000000"/>
                <w:spacing w:val="15"/>
                <w:sz w:val="28"/>
                <w:szCs w:val="28"/>
                <w:lang w:bidi="ar"/>
              </w:rPr>
              <w:t>12</w:t>
            </w:r>
            <w:r>
              <w:rPr>
                <w:rFonts w:hint="eastAsia" w:eastAsia="华文仿宋" w:cs="华文仿宋"/>
                <w:b/>
                <w:color w:val="000000"/>
                <w:spacing w:val="15"/>
                <w:sz w:val="28"/>
                <w:szCs w:val="28"/>
                <w:lang w:bidi="ar"/>
              </w:rPr>
              <w:t>月 2</w:t>
            </w:r>
            <w:r>
              <w:rPr>
                <w:rFonts w:hint="eastAsia" w:eastAsia="华文仿宋" w:cs="华文仿宋"/>
                <w:b/>
                <w:color w:val="000000"/>
                <w:spacing w:val="15"/>
                <w:sz w:val="28"/>
                <w:szCs w:val="28"/>
                <w:lang w:val="en-US" w:eastAsia="zh-CN" w:bidi="ar"/>
              </w:rPr>
              <w:t>9</w:t>
            </w:r>
            <w:r>
              <w:rPr>
                <w:rFonts w:hint="eastAsia" w:eastAsia="华文仿宋" w:cs="华文仿宋"/>
                <w:b/>
                <w:color w:val="000000"/>
                <w:spacing w:val="15"/>
                <w:sz w:val="28"/>
                <w:szCs w:val="28"/>
                <w:lang w:bidi="ar"/>
              </w:rPr>
              <w:t>日</w:t>
            </w:r>
          </w:p>
        </w:tc>
      </w:tr>
    </w:tbl>
    <w:p w14:paraId="3872675B">
      <w:pPr>
        <w:sectPr>
          <w:headerReference r:id="rId7" w:type="default"/>
          <w:pgSz w:w="11906" w:h="16838"/>
          <w:pgMar w:top="1417" w:right="1417" w:bottom="1417" w:left="1417" w:header="851" w:footer="992" w:gutter="0"/>
          <w:pgBorders w:display="notFirstPage">
            <w:top w:val="single" w:color="auto" w:sz="4" w:space="1"/>
            <w:left w:val="single" w:color="auto" w:sz="4" w:space="4"/>
            <w:bottom w:val="single" w:color="auto" w:sz="4" w:space="1"/>
            <w:right w:val="single" w:color="auto" w:sz="4" w:space="4"/>
          </w:pgBorders>
          <w:pgNumType w:start="1"/>
          <w:cols w:space="720" w:num="1"/>
          <w:docGrid w:type="lines" w:linePitch="312" w:charSpace="0"/>
        </w:sectPr>
      </w:pPr>
    </w:p>
    <w:p w14:paraId="073CB624">
      <w:pPr>
        <w:jc w:val="center"/>
      </w:pPr>
      <w:r>
        <w:rPr>
          <w:rFonts w:hint="eastAsia" w:eastAsia="黑体" w:cs="黑体"/>
          <w:b/>
          <w:bCs/>
          <w:sz w:val="30"/>
          <w:szCs w:val="30"/>
        </w:rPr>
        <w:t xml:space="preserve">目 </w:t>
      </w:r>
      <w:r>
        <w:rPr>
          <w:rFonts w:eastAsia="黑体" w:cs="黑体"/>
          <w:b/>
          <w:bCs/>
          <w:sz w:val="30"/>
          <w:szCs w:val="30"/>
        </w:rPr>
        <w:t xml:space="preserve">   </w:t>
      </w:r>
      <w:r>
        <w:rPr>
          <w:rFonts w:hint="eastAsia" w:eastAsia="黑体" w:cs="黑体"/>
          <w:b/>
          <w:bCs/>
          <w:sz w:val="30"/>
          <w:szCs w:val="30"/>
        </w:rPr>
        <w:t>录</w:t>
      </w:r>
      <w:bookmarkStart w:id="216" w:name="_GoBack"/>
      <w:bookmarkEnd w:id="216"/>
    </w:p>
    <w:p w14:paraId="4E082CC5">
      <w:pPr>
        <w:pStyle w:val="15"/>
        <w:tabs>
          <w:tab w:val="right" w:leader="dot" w:pos="9072"/>
        </w:tabs>
      </w:pPr>
      <w:r>
        <w:fldChar w:fldCharType="begin"/>
      </w:r>
      <w:r>
        <w:instrText xml:space="preserve">TOC \o "1-3" \h \u </w:instrText>
      </w:r>
      <w:r>
        <w:fldChar w:fldCharType="separate"/>
      </w:r>
      <w:r>
        <w:fldChar w:fldCharType="begin"/>
      </w:r>
      <w:r>
        <w:instrText xml:space="preserve"> HYPERLINK \l _Toc29511 </w:instrText>
      </w:r>
      <w:r>
        <w:fldChar w:fldCharType="separate"/>
      </w:r>
      <w:r>
        <w:rPr>
          <w:rFonts w:hint="default"/>
        </w:rPr>
        <w:t xml:space="preserve">1. </w:t>
      </w:r>
      <w:r>
        <w:rPr>
          <w:rFonts w:hint="eastAsia"/>
        </w:rPr>
        <w:t>选题的目的和意义</w:t>
      </w:r>
      <w:r>
        <w:tab/>
      </w:r>
      <w:r>
        <w:fldChar w:fldCharType="begin"/>
      </w:r>
      <w:r>
        <w:instrText xml:space="preserve"> PAGEREF _Toc29511 \h </w:instrText>
      </w:r>
      <w:r>
        <w:fldChar w:fldCharType="separate"/>
      </w:r>
      <w:r>
        <w:t>1</w:t>
      </w:r>
      <w:r>
        <w:fldChar w:fldCharType="end"/>
      </w:r>
      <w:r>
        <w:fldChar w:fldCharType="end"/>
      </w:r>
    </w:p>
    <w:p w14:paraId="177E741E">
      <w:pPr>
        <w:pStyle w:val="15"/>
        <w:tabs>
          <w:tab w:val="right" w:leader="dot" w:pos="9072"/>
        </w:tabs>
      </w:pPr>
      <w:r>
        <w:fldChar w:fldCharType="begin"/>
      </w:r>
      <w:r>
        <w:instrText xml:space="preserve"> HYPERLINK \l _Toc9037 </w:instrText>
      </w:r>
      <w:r>
        <w:fldChar w:fldCharType="separate"/>
      </w:r>
      <w:r>
        <w:rPr>
          <w:rFonts w:hint="default"/>
        </w:rPr>
        <w:t xml:space="preserve">2. </w:t>
      </w:r>
      <w:r>
        <w:rPr>
          <w:rFonts w:hint="eastAsia"/>
        </w:rPr>
        <w:t>国内外研究现状及分析</w:t>
      </w:r>
      <w:r>
        <w:tab/>
      </w:r>
      <w:r>
        <w:fldChar w:fldCharType="begin"/>
      </w:r>
      <w:r>
        <w:instrText xml:space="preserve"> PAGEREF _Toc9037 \h </w:instrText>
      </w:r>
      <w:r>
        <w:fldChar w:fldCharType="separate"/>
      </w:r>
      <w:r>
        <w:t>2</w:t>
      </w:r>
      <w:r>
        <w:fldChar w:fldCharType="end"/>
      </w:r>
      <w:r>
        <w:fldChar w:fldCharType="end"/>
      </w:r>
    </w:p>
    <w:p w14:paraId="149B5F77">
      <w:pPr>
        <w:pStyle w:val="16"/>
        <w:tabs>
          <w:tab w:val="right" w:leader="dot" w:pos="9072"/>
        </w:tabs>
      </w:pPr>
      <w:r>
        <w:fldChar w:fldCharType="begin"/>
      </w:r>
      <w:r>
        <w:instrText xml:space="preserve"> HYPERLINK \l _Toc25140 </w:instrText>
      </w:r>
      <w:r>
        <w:fldChar w:fldCharType="separate"/>
      </w:r>
      <w:r>
        <w:rPr>
          <w:rFonts w:hint="default"/>
          <w:lang w:val="en-US" w:eastAsia="zh-CN"/>
        </w:rPr>
        <w:t xml:space="preserve">2.1. </w:t>
      </w:r>
      <w:r>
        <w:t>传统</w:t>
      </w:r>
      <w:r>
        <w:rPr>
          <w:rFonts w:hint="eastAsia"/>
          <w:lang w:val="en-US" w:eastAsia="zh-CN"/>
        </w:rPr>
        <w:t>单幅红外图像</w:t>
      </w:r>
      <w:r>
        <w:t>超分辨率方法的</w:t>
      </w:r>
      <w:r>
        <w:rPr>
          <w:rFonts w:hint="eastAsia"/>
          <w:lang w:val="en-US" w:eastAsia="zh-CN"/>
        </w:rPr>
        <w:t>研究现状</w:t>
      </w:r>
      <w:r>
        <w:tab/>
      </w:r>
      <w:r>
        <w:fldChar w:fldCharType="begin"/>
      </w:r>
      <w:r>
        <w:instrText xml:space="preserve"> PAGEREF _Toc25140 \h </w:instrText>
      </w:r>
      <w:r>
        <w:fldChar w:fldCharType="separate"/>
      </w:r>
      <w:r>
        <w:t>2</w:t>
      </w:r>
      <w:r>
        <w:fldChar w:fldCharType="end"/>
      </w:r>
      <w:r>
        <w:fldChar w:fldCharType="end"/>
      </w:r>
    </w:p>
    <w:p w14:paraId="6E2EDF82">
      <w:pPr>
        <w:pStyle w:val="16"/>
        <w:tabs>
          <w:tab w:val="right" w:leader="dot" w:pos="9072"/>
        </w:tabs>
      </w:pPr>
      <w:r>
        <w:fldChar w:fldCharType="begin"/>
      </w:r>
      <w:r>
        <w:instrText xml:space="preserve"> HYPERLINK \l _Toc4295 </w:instrText>
      </w:r>
      <w:r>
        <w:fldChar w:fldCharType="separate"/>
      </w:r>
      <w:r>
        <w:rPr>
          <w:rFonts w:hint="default"/>
        </w:rPr>
        <w:t xml:space="preserve">2.2. </w:t>
      </w:r>
      <w:r>
        <w:rPr>
          <w:rFonts w:hint="eastAsia"/>
        </w:rPr>
        <w:t>基于卷积神经网络的</w:t>
      </w:r>
      <w:r>
        <w:rPr>
          <w:rFonts w:hint="eastAsia"/>
          <w:lang w:val="en-US" w:eastAsia="zh-CN"/>
        </w:rPr>
        <w:t>单幅红外超分辨重建的</w:t>
      </w:r>
      <w:r>
        <w:rPr>
          <w:rFonts w:hint="eastAsia"/>
        </w:rPr>
        <w:t>研究现状</w:t>
      </w:r>
      <w:r>
        <w:tab/>
      </w:r>
      <w:r>
        <w:fldChar w:fldCharType="begin"/>
      </w:r>
      <w:r>
        <w:instrText xml:space="preserve"> PAGEREF _Toc4295 \h </w:instrText>
      </w:r>
      <w:r>
        <w:fldChar w:fldCharType="separate"/>
      </w:r>
      <w:r>
        <w:t>2</w:t>
      </w:r>
      <w:r>
        <w:fldChar w:fldCharType="end"/>
      </w:r>
      <w:r>
        <w:fldChar w:fldCharType="end"/>
      </w:r>
    </w:p>
    <w:p w14:paraId="11257AD1">
      <w:pPr>
        <w:pStyle w:val="15"/>
        <w:tabs>
          <w:tab w:val="right" w:leader="dot" w:pos="9072"/>
        </w:tabs>
      </w:pPr>
      <w:r>
        <w:fldChar w:fldCharType="begin"/>
      </w:r>
      <w:r>
        <w:instrText xml:space="preserve"> HYPERLINK \l _Toc31400 </w:instrText>
      </w:r>
      <w:r>
        <w:fldChar w:fldCharType="separate"/>
      </w:r>
      <w:r>
        <w:rPr>
          <w:rFonts w:hint="default"/>
        </w:rPr>
        <w:t xml:space="preserve">3. </w:t>
      </w:r>
      <w:r>
        <w:rPr>
          <w:rFonts w:hint="eastAsia"/>
        </w:rPr>
        <w:t>研究内容</w:t>
      </w:r>
      <w:r>
        <w:tab/>
      </w:r>
      <w:r>
        <w:fldChar w:fldCharType="begin"/>
      </w:r>
      <w:r>
        <w:instrText xml:space="preserve"> PAGEREF _Toc31400 \h </w:instrText>
      </w:r>
      <w:r>
        <w:fldChar w:fldCharType="separate"/>
      </w:r>
      <w:r>
        <w:t>4</w:t>
      </w:r>
      <w:r>
        <w:fldChar w:fldCharType="end"/>
      </w:r>
      <w:r>
        <w:fldChar w:fldCharType="end"/>
      </w:r>
    </w:p>
    <w:p w14:paraId="6CA73E20">
      <w:pPr>
        <w:pStyle w:val="15"/>
        <w:tabs>
          <w:tab w:val="right" w:leader="dot" w:pos="9072"/>
        </w:tabs>
      </w:pPr>
      <w:r>
        <w:fldChar w:fldCharType="begin"/>
      </w:r>
      <w:r>
        <w:instrText xml:space="preserve"> HYPERLINK \l _Toc30183 </w:instrText>
      </w:r>
      <w:r>
        <w:fldChar w:fldCharType="separate"/>
      </w:r>
      <w:r>
        <w:rPr>
          <w:rFonts w:hint="default"/>
        </w:rPr>
        <w:t xml:space="preserve">3.1. </w:t>
      </w:r>
      <w:r>
        <w:rPr>
          <w:rFonts w:hint="eastAsia"/>
        </w:rPr>
        <w:t>主要内容</w:t>
      </w:r>
      <w:r>
        <w:tab/>
      </w:r>
      <w:r>
        <w:fldChar w:fldCharType="begin"/>
      </w:r>
      <w:r>
        <w:instrText xml:space="preserve"> PAGEREF _Toc30183 \h </w:instrText>
      </w:r>
      <w:r>
        <w:fldChar w:fldCharType="separate"/>
      </w:r>
      <w:r>
        <w:t>4</w:t>
      </w:r>
      <w:r>
        <w:fldChar w:fldCharType="end"/>
      </w:r>
      <w:r>
        <w:fldChar w:fldCharType="end"/>
      </w:r>
    </w:p>
    <w:p w14:paraId="644CB86A">
      <w:pPr>
        <w:pStyle w:val="12"/>
        <w:tabs>
          <w:tab w:val="right" w:leader="dot" w:pos="9072"/>
        </w:tabs>
      </w:pPr>
      <w:r>
        <w:fldChar w:fldCharType="begin"/>
      </w:r>
      <w:r>
        <w:instrText xml:space="preserve"> HYPERLINK \l _Toc19578 </w:instrText>
      </w:r>
      <w:r>
        <w:fldChar w:fldCharType="separate"/>
      </w:r>
      <w:r>
        <w:rPr>
          <w:rFonts w:hint="default"/>
          <w:lang w:val="en-US" w:eastAsia="zh-CN"/>
        </w:rPr>
        <w:t xml:space="preserve">3.1.1. </w:t>
      </w:r>
      <w:r>
        <w:rPr>
          <w:rFonts w:hint="eastAsia"/>
          <w:lang w:val="en-US" w:eastAsia="zh-CN"/>
        </w:rPr>
        <w:t>基于特征交互再精炼的轻量级红外图像超分辨率重建网络</w:t>
      </w:r>
      <w:r>
        <w:tab/>
      </w:r>
      <w:r>
        <w:fldChar w:fldCharType="begin"/>
      </w:r>
      <w:r>
        <w:instrText xml:space="preserve"> PAGEREF _Toc19578 \h </w:instrText>
      </w:r>
      <w:r>
        <w:fldChar w:fldCharType="separate"/>
      </w:r>
      <w:r>
        <w:t>4</w:t>
      </w:r>
      <w:r>
        <w:fldChar w:fldCharType="end"/>
      </w:r>
      <w:r>
        <w:fldChar w:fldCharType="end"/>
      </w:r>
    </w:p>
    <w:p w14:paraId="482EAA7D">
      <w:pPr>
        <w:pStyle w:val="12"/>
        <w:tabs>
          <w:tab w:val="right" w:leader="dot" w:pos="9072"/>
        </w:tabs>
      </w:pPr>
      <w:r>
        <w:fldChar w:fldCharType="begin"/>
      </w:r>
      <w:r>
        <w:instrText xml:space="preserve"> HYPERLINK \l _Toc22272 </w:instrText>
      </w:r>
      <w:r>
        <w:fldChar w:fldCharType="separate"/>
      </w:r>
      <w:r>
        <w:rPr>
          <w:rFonts w:hint="default"/>
          <w:lang w:val="en-US" w:eastAsia="zh-CN"/>
        </w:rPr>
        <w:t xml:space="preserve">3.1.2. </w:t>
      </w:r>
      <w:r>
        <w:rPr>
          <w:rFonts w:hint="eastAsia"/>
          <w:lang w:val="en-US" w:eastAsia="zh-CN"/>
        </w:rPr>
        <w:t>基于小波变换与Mamba实现轻量级红外图像超分辨重建网络</w:t>
      </w:r>
      <w:r>
        <w:tab/>
      </w:r>
      <w:r>
        <w:fldChar w:fldCharType="begin"/>
      </w:r>
      <w:r>
        <w:instrText xml:space="preserve"> PAGEREF _Toc22272 \h </w:instrText>
      </w:r>
      <w:r>
        <w:fldChar w:fldCharType="separate"/>
      </w:r>
      <w:r>
        <w:t>5</w:t>
      </w:r>
      <w:r>
        <w:fldChar w:fldCharType="end"/>
      </w:r>
      <w:r>
        <w:fldChar w:fldCharType="end"/>
      </w:r>
    </w:p>
    <w:p w14:paraId="05EE29F6">
      <w:pPr>
        <w:pStyle w:val="16"/>
        <w:tabs>
          <w:tab w:val="right" w:leader="dot" w:pos="9072"/>
        </w:tabs>
      </w:pPr>
      <w:r>
        <w:fldChar w:fldCharType="begin"/>
      </w:r>
      <w:r>
        <w:instrText xml:space="preserve"> HYPERLINK \l _Toc5920 </w:instrText>
      </w:r>
      <w:r>
        <w:fldChar w:fldCharType="separate"/>
      </w:r>
      <w:r>
        <w:rPr>
          <w:rFonts w:hint="default"/>
        </w:rPr>
        <w:t xml:space="preserve">3.2. </w:t>
      </w:r>
      <w:r>
        <w:rPr>
          <w:rFonts w:hint="eastAsia"/>
        </w:rPr>
        <w:t>创新点</w:t>
      </w:r>
      <w:r>
        <w:tab/>
      </w:r>
      <w:r>
        <w:fldChar w:fldCharType="begin"/>
      </w:r>
      <w:r>
        <w:instrText xml:space="preserve"> PAGEREF _Toc5920 \h </w:instrText>
      </w:r>
      <w:r>
        <w:fldChar w:fldCharType="separate"/>
      </w:r>
      <w:r>
        <w:t>5</w:t>
      </w:r>
      <w:r>
        <w:fldChar w:fldCharType="end"/>
      </w:r>
      <w:r>
        <w:fldChar w:fldCharType="end"/>
      </w:r>
    </w:p>
    <w:p w14:paraId="509AEFCE">
      <w:pPr>
        <w:pStyle w:val="15"/>
        <w:tabs>
          <w:tab w:val="right" w:leader="dot" w:pos="9072"/>
        </w:tabs>
      </w:pPr>
      <w:r>
        <w:fldChar w:fldCharType="begin"/>
      </w:r>
      <w:r>
        <w:instrText xml:space="preserve"> HYPERLINK \l _Toc22622 </w:instrText>
      </w:r>
      <w:r>
        <w:fldChar w:fldCharType="separate"/>
      </w:r>
      <w:r>
        <w:rPr>
          <w:rFonts w:hint="default"/>
        </w:rPr>
        <w:t xml:space="preserve">4. </w:t>
      </w:r>
      <w:r>
        <w:rPr>
          <w:rFonts w:hint="eastAsia"/>
        </w:rPr>
        <w:t>研究方案、进度安排、预期目标及写作大纲</w:t>
      </w:r>
      <w:r>
        <w:tab/>
      </w:r>
      <w:r>
        <w:fldChar w:fldCharType="begin"/>
      </w:r>
      <w:r>
        <w:instrText xml:space="preserve"> PAGEREF _Toc22622 \h </w:instrText>
      </w:r>
      <w:r>
        <w:fldChar w:fldCharType="separate"/>
      </w:r>
      <w:r>
        <w:t>6</w:t>
      </w:r>
      <w:r>
        <w:fldChar w:fldCharType="end"/>
      </w:r>
      <w:r>
        <w:fldChar w:fldCharType="end"/>
      </w:r>
    </w:p>
    <w:p w14:paraId="518C2D8F">
      <w:pPr>
        <w:pStyle w:val="16"/>
        <w:tabs>
          <w:tab w:val="right" w:leader="dot" w:pos="9072"/>
        </w:tabs>
      </w:pPr>
      <w:r>
        <w:fldChar w:fldCharType="begin"/>
      </w:r>
      <w:r>
        <w:instrText xml:space="preserve"> HYPERLINK \l _Toc28086 </w:instrText>
      </w:r>
      <w:r>
        <w:fldChar w:fldCharType="separate"/>
      </w:r>
      <w:r>
        <w:rPr>
          <w:rFonts w:hint="default"/>
        </w:rPr>
        <w:t xml:space="preserve">4.1. </w:t>
      </w:r>
      <w:r>
        <w:rPr>
          <w:rFonts w:hint="eastAsia"/>
        </w:rPr>
        <w:t>研究</w:t>
      </w:r>
      <w:r>
        <w:t>方案</w:t>
      </w:r>
      <w:r>
        <w:tab/>
      </w:r>
      <w:r>
        <w:fldChar w:fldCharType="begin"/>
      </w:r>
      <w:r>
        <w:instrText xml:space="preserve"> PAGEREF _Toc28086 \h </w:instrText>
      </w:r>
      <w:r>
        <w:fldChar w:fldCharType="separate"/>
      </w:r>
      <w:r>
        <w:t>6</w:t>
      </w:r>
      <w:r>
        <w:fldChar w:fldCharType="end"/>
      </w:r>
      <w:r>
        <w:fldChar w:fldCharType="end"/>
      </w:r>
    </w:p>
    <w:p w14:paraId="0A386731">
      <w:pPr>
        <w:pStyle w:val="12"/>
        <w:tabs>
          <w:tab w:val="right" w:leader="dot" w:pos="9072"/>
        </w:tabs>
      </w:pPr>
      <w:r>
        <w:fldChar w:fldCharType="begin"/>
      </w:r>
      <w:r>
        <w:instrText xml:space="preserve"> HYPERLINK \l _Toc18596 </w:instrText>
      </w:r>
      <w:r>
        <w:fldChar w:fldCharType="separate"/>
      </w:r>
      <w:r>
        <w:rPr>
          <w:rFonts w:hint="default"/>
          <w:lang w:val="en-US" w:eastAsia="zh-CN"/>
        </w:rPr>
        <w:t xml:space="preserve">4.1.1. </w:t>
      </w:r>
      <w:r>
        <w:rPr>
          <w:rFonts w:hint="eastAsia"/>
          <w:lang w:val="en-US" w:eastAsia="zh-CN"/>
        </w:rPr>
        <w:t>基于特征交互再精炼的轻量级红外图像超分辨率重建网络</w:t>
      </w:r>
      <w:r>
        <w:tab/>
      </w:r>
      <w:r>
        <w:fldChar w:fldCharType="begin"/>
      </w:r>
      <w:r>
        <w:instrText xml:space="preserve"> PAGEREF _Toc18596 \h </w:instrText>
      </w:r>
      <w:r>
        <w:fldChar w:fldCharType="separate"/>
      </w:r>
      <w:r>
        <w:t>6</w:t>
      </w:r>
      <w:r>
        <w:fldChar w:fldCharType="end"/>
      </w:r>
      <w:r>
        <w:fldChar w:fldCharType="end"/>
      </w:r>
    </w:p>
    <w:p w14:paraId="6A1AE30A">
      <w:pPr>
        <w:pStyle w:val="12"/>
        <w:tabs>
          <w:tab w:val="right" w:leader="dot" w:pos="9072"/>
        </w:tabs>
      </w:pPr>
      <w:r>
        <w:fldChar w:fldCharType="begin"/>
      </w:r>
      <w:r>
        <w:instrText xml:space="preserve"> HYPERLINK \l _Toc13420 </w:instrText>
      </w:r>
      <w:r>
        <w:fldChar w:fldCharType="separate"/>
      </w:r>
      <w:r>
        <w:rPr>
          <w:rFonts w:hint="default"/>
          <w:lang w:val="en-US" w:eastAsia="zh-CN"/>
        </w:rPr>
        <w:t xml:space="preserve">4.1.2. </w:t>
      </w:r>
      <w:r>
        <w:rPr>
          <w:rFonts w:hint="eastAsia"/>
          <w:lang w:val="en-US" w:eastAsia="zh-CN"/>
        </w:rPr>
        <w:t>基于小波变换与Mamba实现轻量级红外图像超分辨重建网络</w:t>
      </w:r>
      <w:r>
        <w:tab/>
      </w:r>
      <w:r>
        <w:fldChar w:fldCharType="begin"/>
      </w:r>
      <w:r>
        <w:instrText xml:space="preserve"> PAGEREF _Toc13420 \h </w:instrText>
      </w:r>
      <w:r>
        <w:fldChar w:fldCharType="separate"/>
      </w:r>
      <w:r>
        <w:t>6</w:t>
      </w:r>
      <w:r>
        <w:fldChar w:fldCharType="end"/>
      </w:r>
      <w:r>
        <w:fldChar w:fldCharType="end"/>
      </w:r>
    </w:p>
    <w:p w14:paraId="6AE43421">
      <w:pPr>
        <w:pStyle w:val="16"/>
        <w:tabs>
          <w:tab w:val="right" w:leader="dot" w:pos="9072"/>
        </w:tabs>
      </w:pPr>
      <w:r>
        <w:fldChar w:fldCharType="begin"/>
      </w:r>
      <w:r>
        <w:instrText xml:space="preserve"> HYPERLINK \l _Toc21259 </w:instrText>
      </w:r>
      <w:r>
        <w:fldChar w:fldCharType="separate"/>
      </w:r>
      <w:r>
        <w:rPr>
          <w:rFonts w:hint="default"/>
        </w:rPr>
        <w:t xml:space="preserve">4.2. </w:t>
      </w:r>
      <w:r>
        <w:rPr>
          <w:rFonts w:hint="eastAsia"/>
        </w:rPr>
        <w:t>进度</w:t>
      </w:r>
      <w:r>
        <w:t>安排</w:t>
      </w:r>
      <w:r>
        <w:tab/>
      </w:r>
      <w:r>
        <w:fldChar w:fldCharType="begin"/>
      </w:r>
      <w:r>
        <w:instrText xml:space="preserve"> PAGEREF _Toc21259 \h </w:instrText>
      </w:r>
      <w:r>
        <w:fldChar w:fldCharType="separate"/>
      </w:r>
      <w:r>
        <w:t>7</w:t>
      </w:r>
      <w:r>
        <w:fldChar w:fldCharType="end"/>
      </w:r>
      <w:r>
        <w:fldChar w:fldCharType="end"/>
      </w:r>
    </w:p>
    <w:p w14:paraId="7DF4E893">
      <w:pPr>
        <w:pStyle w:val="16"/>
        <w:tabs>
          <w:tab w:val="right" w:leader="dot" w:pos="9072"/>
        </w:tabs>
      </w:pPr>
      <w:r>
        <w:fldChar w:fldCharType="begin"/>
      </w:r>
      <w:r>
        <w:instrText xml:space="preserve"> HYPERLINK \l _Toc2610 </w:instrText>
      </w:r>
      <w:r>
        <w:fldChar w:fldCharType="separate"/>
      </w:r>
      <w:r>
        <w:rPr>
          <w:rFonts w:hint="default"/>
        </w:rPr>
        <w:t xml:space="preserve">4.3. </w:t>
      </w:r>
      <w:r>
        <w:rPr>
          <w:rFonts w:hint="eastAsia"/>
        </w:rPr>
        <w:t>预期目标</w:t>
      </w:r>
      <w:r>
        <w:tab/>
      </w:r>
      <w:r>
        <w:fldChar w:fldCharType="begin"/>
      </w:r>
      <w:r>
        <w:instrText xml:space="preserve"> PAGEREF _Toc2610 \h </w:instrText>
      </w:r>
      <w:r>
        <w:fldChar w:fldCharType="separate"/>
      </w:r>
      <w:r>
        <w:t>7</w:t>
      </w:r>
      <w:r>
        <w:fldChar w:fldCharType="end"/>
      </w:r>
      <w:r>
        <w:fldChar w:fldCharType="end"/>
      </w:r>
    </w:p>
    <w:p w14:paraId="595E64D9">
      <w:pPr>
        <w:pStyle w:val="16"/>
        <w:tabs>
          <w:tab w:val="right" w:leader="dot" w:pos="9072"/>
        </w:tabs>
      </w:pPr>
      <w:r>
        <w:fldChar w:fldCharType="begin"/>
      </w:r>
      <w:r>
        <w:instrText xml:space="preserve"> HYPERLINK \l _Toc16611 </w:instrText>
      </w:r>
      <w:r>
        <w:fldChar w:fldCharType="separate"/>
      </w:r>
      <w:r>
        <w:rPr>
          <w:rFonts w:hint="default"/>
        </w:rPr>
        <w:t xml:space="preserve">4.4. </w:t>
      </w:r>
      <w:r>
        <w:rPr>
          <w:rFonts w:hint="eastAsia"/>
        </w:rPr>
        <w:t>写作大纲</w:t>
      </w:r>
      <w:r>
        <w:tab/>
      </w:r>
      <w:r>
        <w:fldChar w:fldCharType="begin"/>
      </w:r>
      <w:r>
        <w:instrText xml:space="preserve"> PAGEREF _Toc16611 \h </w:instrText>
      </w:r>
      <w:r>
        <w:fldChar w:fldCharType="separate"/>
      </w:r>
      <w:r>
        <w:t>7</w:t>
      </w:r>
      <w:r>
        <w:fldChar w:fldCharType="end"/>
      </w:r>
      <w:r>
        <w:fldChar w:fldCharType="end"/>
      </w:r>
    </w:p>
    <w:p w14:paraId="6CBE5232">
      <w:pPr>
        <w:pStyle w:val="15"/>
        <w:tabs>
          <w:tab w:val="right" w:leader="dot" w:pos="9072"/>
        </w:tabs>
      </w:pPr>
      <w:r>
        <w:fldChar w:fldCharType="begin"/>
      </w:r>
      <w:r>
        <w:instrText xml:space="preserve"> HYPERLINK \l _Toc2256 </w:instrText>
      </w:r>
      <w:r>
        <w:fldChar w:fldCharType="separate"/>
      </w:r>
      <w:r>
        <w:rPr>
          <w:rFonts w:hint="default"/>
        </w:rPr>
        <w:t xml:space="preserve">5. </w:t>
      </w:r>
      <w:r>
        <w:rPr>
          <w:rFonts w:hint="eastAsia"/>
        </w:rPr>
        <w:t>条件与经费</w:t>
      </w:r>
      <w:r>
        <w:tab/>
      </w:r>
      <w:r>
        <w:fldChar w:fldCharType="begin"/>
      </w:r>
      <w:r>
        <w:instrText xml:space="preserve"> PAGEREF _Toc2256 \h </w:instrText>
      </w:r>
      <w:r>
        <w:fldChar w:fldCharType="separate"/>
      </w:r>
      <w:r>
        <w:t>8</w:t>
      </w:r>
      <w:r>
        <w:fldChar w:fldCharType="end"/>
      </w:r>
      <w:r>
        <w:fldChar w:fldCharType="end"/>
      </w:r>
    </w:p>
    <w:p w14:paraId="2D889DA4">
      <w:pPr>
        <w:pStyle w:val="15"/>
        <w:tabs>
          <w:tab w:val="right" w:leader="dot" w:pos="9072"/>
        </w:tabs>
      </w:pPr>
      <w:r>
        <w:fldChar w:fldCharType="begin"/>
      </w:r>
      <w:r>
        <w:instrText xml:space="preserve"> HYPERLINK \l _Toc11195 </w:instrText>
      </w:r>
      <w:r>
        <w:fldChar w:fldCharType="separate"/>
      </w:r>
      <w:r>
        <w:rPr>
          <w:rFonts w:hint="default"/>
        </w:rPr>
        <w:t xml:space="preserve">6. </w:t>
      </w:r>
      <w:r>
        <w:t>关键问题及难点</w:t>
      </w:r>
      <w:r>
        <w:tab/>
      </w:r>
      <w:r>
        <w:fldChar w:fldCharType="begin"/>
      </w:r>
      <w:r>
        <w:instrText xml:space="preserve"> PAGEREF _Toc11195 \h </w:instrText>
      </w:r>
      <w:r>
        <w:fldChar w:fldCharType="separate"/>
      </w:r>
      <w:r>
        <w:t>9</w:t>
      </w:r>
      <w:r>
        <w:fldChar w:fldCharType="end"/>
      </w:r>
      <w:r>
        <w:fldChar w:fldCharType="end"/>
      </w:r>
    </w:p>
    <w:p w14:paraId="5E57B354">
      <w:pPr>
        <w:pStyle w:val="16"/>
        <w:tabs>
          <w:tab w:val="right" w:leader="dot" w:pos="9072"/>
        </w:tabs>
      </w:pPr>
      <w:r>
        <w:fldChar w:fldCharType="begin"/>
      </w:r>
      <w:r>
        <w:instrText xml:space="preserve"> HYPERLINK \l _Toc22231 </w:instrText>
      </w:r>
      <w:r>
        <w:fldChar w:fldCharType="separate"/>
      </w:r>
      <w:r>
        <w:rPr>
          <w:rFonts w:hint="default"/>
          <w:lang w:val="en-US" w:eastAsia="zh-CN"/>
        </w:rPr>
        <w:t xml:space="preserve">6.1. </w:t>
      </w:r>
      <w:r>
        <w:rPr>
          <w:rFonts w:hint="eastAsia"/>
          <w:lang w:val="en-US" w:eastAsia="zh-CN"/>
        </w:rPr>
        <w:t>关键问题</w:t>
      </w:r>
      <w:r>
        <w:tab/>
      </w:r>
      <w:r>
        <w:fldChar w:fldCharType="begin"/>
      </w:r>
      <w:r>
        <w:instrText xml:space="preserve"> PAGEREF _Toc22231 \h </w:instrText>
      </w:r>
      <w:r>
        <w:fldChar w:fldCharType="separate"/>
      </w:r>
      <w:r>
        <w:t>9</w:t>
      </w:r>
      <w:r>
        <w:fldChar w:fldCharType="end"/>
      </w:r>
      <w:r>
        <w:fldChar w:fldCharType="end"/>
      </w:r>
    </w:p>
    <w:p w14:paraId="1820DE6D">
      <w:pPr>
        <w:pStyle w:val="16"/>
        <w:tabs>
          <w:tab w:val="right" w:leader="dot" w:pos="9072"/>
        </w:tabs>
      </w:pPr>
      <w:r>
        <w:fldChar w:fldCharType="begin"/>
      </w:r>
      <w:r>
        <w:instrText xml:space="preserve"> HYPERLINK \l _Toc20134 </w:instrText>
      </w:r>
      <w:r>
        <w:fldChar w:fldCharType="separate"/>
      </w:r>
      <w:r>
        <w:rPr>
          <w:rFonts w:hint="default"/>
          <w:lang w:val="en-US" w:eastAsia="zh-CN"/>
        </w:rPr>
        <w:t xml:space="preserve">6.2. </w:t>
      </w:r>
      <w:r>
        <w:rPr>
          <w:rFonts w:hint="eastAsia"/>
          <w:lang w:val="en-US" w:eastAsia="zh-CN"/>
        </w:rPr>
        <w:t>难点</w:t>
      </w:r>
      <w:r>
        <w:tab/>
      </w:r>
      <w:r>
        <w:fldChar w:fldCharType="begin"/>
      </w:r>
      <w:r>
        <w:instrText xml:space="preserve"> PAGEREF _Toc20134 \h </w:instrText>
      </w:r>
      <w:r>
        <w:fldChar w:fldCharType="separate"/>
      </w:r>
      <w:r>
        <w:t>9</w:t>
      </w:r>
      <w:r>
        <w:fldChar w:fldCharType="end"/>
      </w:r>
      <w:r>
        <w:fldChar w:fldCharType="end"/>
      </w:r>
    </w:p>
    <w:p w14:paraId="0B0D3F4C">
      <w:pPr>
        <w:pStyle w:val="15"/>
        <w:tabs>
          <w:tab w:val="right" w:leader="dot" w:pos="9072"/>
        </w:tabs>
      </w:pPr>
      <w:r>
        <w:fldChar w:fldCharType="begin"/>
      </w:r>
      <w:r>
        <w:instrText xml:space="preserve"> HYPERLINK \l _Toc17313 </w:instrText>
      </w:r>
      <w:r>
        <w:fldChar w:fldCharType="separate"/>
      </w:r>
      <w:r>
        <w:rPr>
          <w:rFonts w:hint="default"/>
        </w:rPr>
        <w:t xml:space="preserve">7. </w:t>
      </w:r>
      <w:r>
        <w:rPr>
          <w:rFonts w:hint="eastAsia"/>
        </w:rPr>
        <w:t>参考文献</w:t>
      </w:r>
      <w:r>
        <w:tab/>
      </w:r>
      <w:r>
        <w:fldChar w:fldCharType="begin"/>
      </w:r>
      <w:r>
        <w:instrText xml:space="preserve"> PAGEREF _Toc17313 \h </w:instrText>
      </w:r>
      <w:r>
        <w:fldChar w:fldCharType="separate"/>
      </w:r>
      <w:r>
        <w:t>9</w:t>
      </w:r>
      <w:r>
        <w:fldChar w:fldCharType="end"/>
      </w:r>
      <w:r>
        <w:fldChar w:fldCharType="end"/>
      </w:r>
    </w:p>
    <w:p w14:paraId="0CE2E377">
      <w:pPr>
        <w:tabs>
          <w:tab w:val="center" w:pos="4536"/>
        </w:tabs>
        <w:spacing w:line="360" w:lineRule="auto"/>
        <w:rPr>
          <w:rFonts w:hint="eastAsia" w:eastAsia="宋体"/>
          <w:lang w:val="en-US" w:eastAsia="zh-CN"/>
        </w:rPr>
        <w:sectPr>
          <w:pgSz w:w="11906" w:h="16838"/>
          <w:pgMar w:top="1417" w:right="1417" w:bottom="1417" w:left="1417" w:header="851" w:footer="992" w:gutter="0"/>
          <w:pgBorders w:display="notFirstPage">
            <w:top w:val="single" w:color="auto" w:sz="4" w:space="1"/>
            <w:left w:val="single" w:color="auto" w:sz="4" w:space="4"/>
            <w:bottom w:val="single" w:color="auto" w:sz="4" w:space="1"/>
            <w:right w:val="single" w:color="auto" w:sz="4" w:space="4"/>
          </w:pgBorders>
          <w:pgNumType w:start="1"/>
          <w:cols w:space="720" w:num="1"/>
          <w:docGrid w:type="lines" w:linePitch="312" w:charSpace="0"/>
        </w:sectPr>
      </w:pPr>
      <w:r>
        <w:fldChar w:fldCharType="end"/>
      </w:r>
      <w:r>
        <w:rPr>
          <w:rFonts w:hint="eastAsia"/>
          <w:lang w:val="en-US" w:eastAsia="zh-CN"/>
        </w:rPr>
        <w:t xml:space="preserve"> </w:t>
      </w:r>
    </w:p>
    <w:p w14:paraId="2B90518C">
      <w:pPr>
        <w:pStyle w:val="2"/>
        <w:bidi w:val="0"/>
      </w:pPr>
      <w:bookmarkStart w:id="0" w:name="_Toc5494"/>
      <w:bookmarkStart w:id="1" w:name="_Toc23234"/>
      <w:bookmarkStart w:id="2" w:name="_Toc7968"/>
      <w:bookmarkStart w:id="3" w:name="_Toc154509493"/>
      <w:bookmarkStart w:id="4" w:name="_Toc24834"/>
      <w:bookmarkStart w:id="5" w:name="_Toc11136"/>
      <w:bookmarkStart w:id="6" w:name="_Toc2196"/>
      <w:bookmarkStart w:id="7" w:name="_Toc2586"/>
      <w:bookmarkStart w:id="8" w:name="_Toc9582"/>
      <w:bookmarkStart w:id="9" w:name="_Toc1092"/>
      <w:bookmarkStart w:id="10" w:name="_Toc26527"/>
      <w:bookmarkStart w:id="11" w:name="_Toc29511"/>
      <w:bookmarkStart w:id="12" w:name="OLE_LINK25"/>
      <w:bookmarkStart w:id="13" w:name="_Ref28427065"/>
      <w:r>
        <w:rPr>
          <w:rFonts w:hint="eastAsia"/>
        </w:rPr>
        <w:t>选题的目的和意义</w:t>
      </w:r>
      <w:bookmarkEnd w:id="0"/>
      <w:bookmarkEnd w:id="1"/>
      <w:bookmarkEnd w:id="2"/>
      <w:bookmarkEnd w:id="3"/>
      <w:bookmarkEnd w:id="4"/>
      <w:bookmarkEnd w:id="5"/>
      <w:bookmarkEnd w:id="6"/>
      <w:bookmarkEnd w:id="7"/>
      <w:bookmarkEnd w:id="8"/>
      <w:bookmarkEnd w:id="9"/>
      <w:bookmarkEnd w:id="10"/>
      <w:bookmarkEnd w:id="11"/>
      <w:bookmarkStart w:id="14" w:name="_Toc19189"/>
      <w:bookmarkStart w:id="15" w:name="_Toc22513"/>
      <w:bookmarkStart w:id="16" w:name="_Toc22698"/>
      <w:bookmarkStart w:id="17" w:name="_Toc16506"/>
      <w:bookmarkStart w:id="18" w:name="_Toc10491"/>
      <w:bookmarkStart w:id="19" w:name="_Toc17657"/>
      <w:bookmarkStart w:id="20" w:name="_Toc27797"/>
      <w:bookmarkStart w:id="21" w:name="_Toc789"/>
      <w:bookmarkStart w:id="22" w:name="_Toc22521"/>
    </w:p>
    <w:p w14:paraId="3CBF06EC">
      <w:pPr>
        <w:bidi w:val="0"/>
      </w:pPr>
      <w:bookmarkStart w:id="23" w:name="_Toc13528"/>
      <w:bookmarkStart w:id="24" w:name="_Toc154509494"/>
      <w:r>
        <w:t>红外成像技术</w:t>
      </w:r>
      <w:ins w:id="5" w:author="8199050599" w:date="2024-12-26T09:28:33Z">
        <w:r>
          <w:rPr>
            <w:rFonts w:hint="eastAsia"/>
            <w:lang w:val="en-US" w:eastAsia="zh-CN"/>
          </w:rPr>
          <w:t>因</w:t>
        </w:r>
      </w:ins>
      <w:r>
        <w:t>具有隐蔽性好、全天候、适应雨雾等特殊气象条件的优良特性，红外成像技术在军事、航天和工业检测等领域得到广泛应用</w:t>
      </w:r>
      <w:r>
        <w:rPr>
          <w:rFonts w:hint="default"/>
          <w:vertAlign w:val="superscript"/>
          <w:lang w:val="en-US"/>
        </w:rPr>
        <w:fldChar w:fldCharType="begin"/>
      </w:r>
      <w:r>
        <w:rPr>
          <w:rFonts w:hint="default"/>
          <w:vertAlign w:val="superscript"/>
          <w:lang w:val="en-US"/>
        </w:rPr>
        <w:instrText xml:space="preserve"> REF _Ref11439 \r \h </w:instrText>
      </w:r>
      <w:r>
        <w:rPr>
          <w:rFonts w:hint="default"/>
          <w:vertAlign w:val="superscript"/>
          <w:lang w:val="en-US"/>
        </w:rPr>
        <w:fldChar w:fldCharType="separate"/>
      </w:r>
      <w:r>
        <w:rPr>
          <w:rFonts w:hint="default"/>
          <w:vertAlign w:val="superscript"/>
          <w:lang w:val="en-US"/>
        </w:rPr>
        <w:t>[1</w:t>
      </w:r>
      <w:r>
        <w:rPr>
          <w:rFonts w:hint="eastAsia"/>
          <w:vertAlign w:val="superscript"/>
          <w:lang w:val="en-US" w:eastAsia="zh-CN"/>
        </w:rPr>
        <w:t>-4</w:t>
      </w:r>
      <w:r>
        <w:rPr>
          <w:rFonts w:hint="default"/>
          <w:vertAlign w:val="superscript"/>
          <w:lang w:val="en-US"/>
        </w:rPr>
        <w:t>]</w:t>
      </w:r>
      <w:r>
        <w:rPr>
          <w:rFonts w:hint="default"/>
          <w:vertAlign w:val="superscript"/>
          <w:lang w:val="en-US"/>
        </w:rPr>
        <w:fldChar w:fldCharType="end"/>
      </w:r>
      <w:r>
        <w:t>。然而，受限于成像设备的分辨率以及复杂环境中的物理限制，红外图像通常存在模糊、低对比度和</w:t>
      </w:r>
      <w:r>
        <w:rPr>
          <w:rFonts w:hint="eastAsia"/>
          <w:lang w:val="en-US" w:eastAsia="zh-CN"/>
        </w:rPr>
        <w:t>噪声干扰较强</w:t>
      </w:r>
      <w:r>
        <w:t>等问题。这些问题不仅降低图像的可用性，还严重影响红外图像在后续分析中的表现。为解决这一问题，研究单幅红外图像的超分辨率重建技术成为一种有效的解决方案，它可以突破硬件限制</w:t>
      </w:r>
      <w:r>
        <w:rPr>
          <w:rFonts w:hint="eastAsia"/>
          <w:lang w:val="en-US" w:eastAsia="zh-CN"/>
        </w:rPr>
        <w:t>,</w:t>
      </w:r>
      <w:r>
        <w:t>从算法角度重建丢失的高频信息，提高图像清晰度和细节表现，为红外图像的进一步应用提供技术支持。</w:t>
      </w:r>
    </w:p>
    <w:p w14:paraId="54629D7F">
      <w:pPr>
        <w:wordWrap w:val="0"/>
        <w:bidi w:val="0"/>
        <w:jc w:val="both"/>
        <w:pPrChange w:id="6" w:author="金生" w:date="2024-12-23T14:23:45Z">
          <w:pPr>
            <w:bidi w:val="0"/>
          </w:pPr>
        </w:pPrChange>
      </w:pPr>
      <w:r>
        <w:t>超分辨率</w:t>
      </w:r>
      <w:r>
        <w:rPr>
          <w:rFonts w:hint="eastAsia"/>
          <w:lang w:val="en-US" w:eastAsia="zh-CN"/>
        </w:rPr>
        <w:t>(</w:t>
      </w:r>
      <w:r>
        <w:rPr>
          <w:rFonts w:hint="default" w:ascii="Times New Roman" w:hAnsi="Times New Roman" w:cs="Times New Roman"/>
          <w:shd w:val="clear" w:color="auto" w:fill="auto"/>
        </w:rPr>
        <w:t>Super-Resolution,SR</w:t>
      </w:r>
      <w:r>
        <w:rPr>
          <w:rFonts w:hint="eastAsia" w:ascii="Times New Roman" w:hAnsi="Times New Roman" w:cs="Times New Roman"/>
          <w:shd w:val="clear" w:color="auto" w:fill="auto"/>
          <w:lang w:val="en-US" w:eastAsia="zh-CN"/>
        </w:rPr>
        <w:t>)</w:t>
      </w:r>
      <w:r>
        <w:t>算法旨在从一个或多个低分辨率图像</w:t>
      </w:r>
      <w:r>
        <w:rPr>
          <w:rFonts w:hint="eastAsia"/>
          <w:lang w:val="en-US" w:eastAsia="zh-CN"/>
        </w:rPr>
        <w:t>(</w:t>
      </w:r>
      <w:r>
        <w:rPr>
          <w:rFonts w:hint="eastAsia" w:ascii="Times New Roman" w:hAnsi="Times New Roman" w:cs="Times New Roman"/>
          <w:shd w:val="clear" w:color="auto" w:fill="auto"/>
          <w:lang w:val="en-US" w:eastAsia="zh-CN"/>
        </w:rPr>
        <w:t>Low-Resolution,LR</w:t>
      </w:r>
      <w:r>
        <w:rPr>
          <w:rFonts w:hint="eastAsia"/>
          <w:lang w:val="en-US" w:eastAsia="zh-CN"/>
        </w:rPr>
        <w:t>)</w:t>
      </w:r>
      <w:r>
        <w:t>的观测结果中重建出高分辨率图像</w:t>
      </w:r>
      <w:r>
        <w:rPr>
          <w:rFonts w:hint="eastAsia"/>
          <w:lang w:val="en-US" w:eastAsia="zh-CN"/>
        </w:rPr>
        <w:t>(</w:t>
      </w:r>
      <w:r>
        <w:rPr>
          <w:rFonts w:hint="eastAsia" w:ascii="Times New Roman" w:hAnsi="Times New Roman" w:cs="Times New Roman"/>
          <w:shd w:val="clear" w:color="auto" w:fill="auto"/>
          <w:lang w:val="en-US" w:eastAsia="zh-CN"/>
        </w:rPr>
        <w:t>High-Resolution, HR)</w:t>
      </w:r>
      <w:r>
        <w:t>根据输入的低分辨率图像数量，SR算法可分为单图像超分辨率（</w:t>
      </w:r>
      <w:r>
        <w:rPr>
          <w:rFonts w:hint="eastAsia" w:ascii="Times New Roman" w:hAnsi="Times New Roman" w:cs="Times New Roman"/>
          <w:shd w:val="clear" w:color="auto" w:fill="auto"/>
          <w:lang w:val="en-US" w:eastAsia="zh-CN"/>
        </w:rPr>
        <w:t>Single-Image Super-Resolution, SISR</w:t>
      </w:r>
      <w:r>
        <w:t>）和多图像超分辨率（</w:t>
      </w:r>
      <w:r>
        <w:rPr>
          <w:rFonts w:hint="eastAsia" w:ascii="Times New Roman" w:hAnsi="Times New Roman" w:cs="Times New Roman"/>
          <w:shd w:val="clear" w:color="auto" w:fill="auto"/>
          <w:lang w:val="en-US" w:eastAsia="zh-CN"/>
        </w:rPr>
        <w:t>Multiple-Image Super-Resolution, MISR</w:t>
      </w:r>
      <w:r>
        <w:t>）。相较于</w:t>
      </w:r>
      <w:r>
        <w:rPr>
          <w:rFonts w:hint="eastAsia" w:ascii="Times New Roman" w:hAnsi="Times New Roman" w:cs="Times New Roman"/>
          <w:shd w:val="clear" w:color="auto" w:fill="auto"/>
          <w:lang w:val="en-US" w:eastAsia="zh-CN"/>
        </w:rPr>
        <w:t>MISR，SISR</w:t>
      </w:r>
      <w:r>
        <w:t>因其高效性和简洁性而广受关注和应用。由于高分辨率图像包含更多有价值的细节，能够显著提升感知质量，因此被广泛应用于诸多领域，如医学成像、卫星遥感以及安全监控</w:t>
      </w:r>
      <w:r>
        <w:rPr>
          <w:rFonts w:hint="default"/>
          <w:vertAlign w:val="superscript"/>
          <w:lang w:val="en-US"/>
        </w:rPr>
        <w:fldChar w:fldCharType="begin"/>
      </w:r>
      <w:r>
        <w:rPr>
          <w:rFonts w:hint="default"/>
          <w:vertAlign w:val="superscript"/>
          <w:lang w:val="en-US"/>
        </w:rPr>
        <w:instrText xml:space="preserve"> REF _Ref11592 \r \h </w:instrText>
      </w:r>
      <w:r>
        <w:rPr>
          <w:rFonts w:hint="default"/>
          <w:vertAlign w:val="superscript"/>
          <w:lang w:val="en-US"/>
        </w:rPr>
        <w:fldChar w:fldCharType="separate"/>
      </w:r>
      <w:r>
        <w:rPr>
          <w:rFonts w:hint="default"/>
          <w:vertAlign w:val="superscript"/>
          <w:lang w:val="en-US"/>
        </w:rPr>
        <w:t>[5</w:t>
      </w:r>
      <w:r>
        <w:rPr>
          <w:rFonts w:hint="eastAsia"/>
          <w:vertAlign w:val="superscript"/>
          <w:lang w:val="en-US" w:eastAsia="zh-CN"/>
        </w:rPr>
        <w:t>-7</w:t>
      </w:r>
      <w:r>
        <w:rPr>
          <w:rFonts w:hint="default"/>
          <w:vertAlign w:val="superscript"/>
          <w:lang w:val="en-US"/>
        </w:rPr>
        <w:t>]</w:t>
      </w:r>
      <w:r>
        <w:rPr>
          <w:rFonts w:hint="default"/>
          <w:vertAlign w:val="superscript"/>
          <w:lang w:val="en-US"/>
        </w:rPr>
        <w:fldChar w:fldCharType="end"/>
      </w:r>
      <w:r>
        <w:t>。</w:t>
      </w:r>
    </w:p>
    <w:p w14:paraId="1A309A7A">
      <w:pPr>
        <w:keepNext w:val="0"/>
        <w:keepLines w:val="0"/>
        <w:pageBreakBefore w:val="0"/>
        <w:widowControl/>
        <w:kinsoku/>
        <w:wordWrap w:val="0"/>
        <w:overflowPunct/>
        <w:topLinePunct w:val="0"/>
        <w:autoSpaceDE/>
        <w:autoSpaceDN/>
        <w:bidi w:val="0"/>
        <w:adjustRightInd w:val="0"/>
        <w:snapToGrid w:val="0"/>
        <w:textAlignment w:val="auto"/>
      </w:pPr>
      <w:r>
        <w:t>随着深度学习的快速发展，基于深度学习的 SISR 方法展现出显著优于传统方法的性能。</w:t>
      </w:r>
      <w:r>
        <w:rPr>
          <w:rFonts w:hint="eastAsia" w:ascii="Times New Roman" w:hAnsi="Times New Roman" w:cs="Times New Roman"/>
          <w:shd w:val="clear" w:color="auto" w:fill="auto"/>
          <w:lang w:val="en-US" w:eastAsia="zh-CN"/>
        </w:rPr>
        <w:t>SRCNN</w:t>
      </w:r>
      <w:r>
        <w:rPr>
          <w:rFonts w:hint="default"/>
          <w:vertAlign w:val="superscript"/>
          <w:lang w:val="en-US"/>
        </w:rPr>
        <w:fldChar w:fldCharType="begin"/>
      </w:r>
      <w:r>
        <w:rPr>
          <w:rFonts w:hint="default"/>
          <w:vertAlign w:val="superscript"/>
          <w:lang w:val="en-US"/>
        </w:rPr>
        <w:instrText xml:space="preserve"> REF _Ref11860 \r \h </w:instrText>
      </w:r>
      <w:r>
        <w:rPr>
          <w:rFonts w:hint="default"/>
          <w:vertAlign w:val="superscript"/>
          <w:lang w:val="en-US"/>
        </w:rPr>
        <w:fldChar w:fldCharType="separate"/>
      </w:r>
      <w:r>
        <w:rPr>
          <w:rFonts w:hint="default"/>
          <w:vertAlign w:val="superscript"/>
          <w:lang w:val="en-US"/>
        </w:rPr>
        <w:t>[8]</w:t>
      </w:r>
      <w:r>
        <w:rPr>
          <w:rFonts w:hint="default"/>
          <w:vertAlign w:val="superscript"/>
          <w:lang w:val="en-US"/>
        </w:rPr>
        <w:fldChar w:fldCharType="end"/>
      </w:r>
      <w:ins w:id="7" w:author="金生" w:date="2024-12-23T14:53:29Z">
        <w:r>
          <w:rPr>
            <w:rFonts w:hint="eastAsia"/>
            <w:lang w:val="en-US" w:eastAsia="zh-CN"/>
          </w:rPr>
          <w:t>（</w:t>
        </w:r>
      </w:ins>
      <w:r>
        <w:rPr>
          <w:rFonts w:hint="eastAsia" w:ascii="Times New Roman" w:hAnsi="Times New Roman" w:cs="Times New Roman"/>
          <w:shd w:val="clear" w:color="auto" w:fill="auto"/>
          <w:lang w:val="en-US" w:eastAsia="zh-CN"/>
        </w:rPr>
        <w:t>Super-Resolution Convolutional Neural Network</w:t>
      </w:r>
      <w:ins w:id="8" w:author="金生" w:date="2024-12-23T14:53:29Z">
        <w:r>
          <w:rPr>
            <w:rFonts w:hint="eastAsia"/>
            <w:lang w:val="en-US" w:eastAsia="zh-CN"/>
          </w:rPr>
          <w:t>）</w:t>
        </w:r>
      </w:ins>
      <w:r>
        <w:t>首次将卷积神经网络应用于超分任务，通过直接学习低分辨率与高分辨率图像的映射关系实现重建，但上采样与卷积的先后顺序可能放大噪声。</w:t>
      </w:r>
      <w:r>
        <w:rPr>
          <w:rFonts w:hint="eastAsia" w:ascii="Times New Roman" w:hAnsi="Times New Roman" w:cs="Times New Roman"/>
          <w:shd w:val="clear" w:color="auto" w:fill="auto"/>
          <w:lang w:val="en-US" w:eastAsia="zh-CN"/>
        </w:rPr>
        <w:t>VDSR</w:t>
      </w:r>
      <w:r>
        <w:rPr>
          <w:rFonts w:hint="default"/>
          <w:vertAlign w:val="superscript"/>
          <w:lang w:val="en-US"/>
        </w:rPr>
        <w:fldChar w:fldCharType="begin"/>
      </w:r>
      <w:r>
        <w:rPr>
          <w:rFonts w:hint="default"/>
          <w:vertAlign w:val="superscript"/>
          <w:lang w:val="en-US"/>
        </w:rPr>
        <w:instrText xml:space="preserve"> REF _Ref13117 \r \h </w:instrText>
      </w:r>
      <w:r>
        <w:rPr>
          <w:rFonts w:hint="default"/>
          <w:vertAlign w:val="superscript"/>
          <w:lang w:val="en-US"/>
        </w:rPr>
        <w:fldChar w:fldCharType="separate"/>
      </w:r>
      <w:r>
        <w:rPr>
          <w:rFonts w:hint="default"/>
          <w:vertAlign w:val="superscript"/>
          <w:lang w:val="en-US"/>
        </w:rPr>
        <w:t>[9]</w:t>
      </w:r>
      <w:r>
        <w:rPr>
          <w:rFonts w:hint="default"/>
          <w:vertAlign w:val="superscript"/>
          <w:lang w:val="en-US"/>
        </w:rPr>
        <w:fldChar w:fldCharType="end"/>
      </w:r>
      <w:r>
        <w:rPr>
          <w:rFonts w:hint="eastAsia"/>
          <w:lang w:val="en-US" w:eastAsia="zh-CN"/>
        </w:rPr>
        <w:t>(</w:t>
      </w:r>
      <w:r>
        <w:rPr>
          <w:rFonts w:hint="eastAsia" w:ascii="Times New Roman" w:hAnsi="Times New Roman" w:cs="Times New Roman"/>
          <w:shd w:val="clear" w:color="auto" w:fill="auto"/>
          <w:lang w:val="en-US" w:eastAsia="zh-CN"/>
        </w:rPr>
        <w:t>Very Deep Super-Resolution</w:t>
      </w:r>
      <w:r>
        <w:rPr>
          <w:rFonts w:hint="eastAsia"/>
          <w:lang w:val="en-US" w:eastAsia="zh-CN"/>
        </w:rPr>
        <w:t>)</w:t>
      </w:r>
      <w:r>
        <w:t>通过深层网络和残差学习显著提升精度与效率，</w:t>
      </w:r>
      <w:r>
        <w:rPr>
          <w:rFonts w:hint="eastAsia" w:ascii="Times New Roman" w:hAnsi="Times New Roman" w:cs="Times New Roman"/>
          <w:shd w:val="clear" w:color="auto" w:fill="auto"/>
          <w:lang w:val="en-US" w:eastAsia="zh-CN"/>
        </w:rPr>
        <w:t>SRGAN</w:t>
      </w:r>
      <w:r>
        <w:rPr>
          <w:rFonts w:hint="default"/>
          <w:vertAlign w:val="superscript"/>
          <w:lang w:val="en-US"/>
        </w:rPr>
        <w:fldChar w:fldCharType="begin"/>
      </w:r>
      <w:r>
        <w:rPr>
          <w:rFonts w:hint="default"/>
          <w:vertAlign w:val="superscript"/>
          <w:lang w:val="en-US"/>
        </w:rPr>
        <w:instrText xml:space="preserve"> REF _Ref13186 \r \h </w:instrText>
      </w:r>
      <w:r>
        <w:rPr>
          <w:rFonts w:hint="default"/>
          <w:vertAlign w:val="superscript"/>
          <w:lang w:val="en-US"/>
        </w:rPr>
        <w:fldChar w:fldCharType="separate"/>
      </w:r>
      <w:r>
        <w:rPr>
          <w:rFonts w:hint="default"/>
          <w:vertAlign w:val="superscript"/>
          <w:lang w:val="en-US"/>
        </w:rPr>
        <w:t>[10]</w:t>
      </w:r>
      <w:r>
        <w:rPr>
          <w:rFonts w:hint="default"/>
          <w:vertAlign w:val="superscript"/>
          <w:lang w:val="en-US"/>
        </w:rPr>
        <w:fldChar w:fldCharType="end"/>
      </w:r>
      <w:r>
        <w:rPr>
          <w:rFonts w:hint="eastAsia"/>
          <w:lang w:val="en-US" w:eastAsia="zh-CN"/>
        </w:rPr>
        <w:t>(</w:t>
      </w:r>
      <w:r>
        <w:rPr>
          <w:rFonts w:hint="eastAsia" w:ascii="Times New Roman" w:hAnsi="Times New Roman" w:cs="Times New Roman"/>
          <w:shd w:val="clear" w:color="auto" w:fill="auto"/>
          <w:lang w:val="en-US" w:eastAsia="zh-CN"/>
        </w:rPr>
        <w:t>Super-Resolution Generative Adversarial Network</w:t>
      </w:r>
      <w:r>
        <w:rPr>
          <w:rFonts w:hint="eastAsia"/>
          <w:lang w:val="en-US" w:eastAsia="zh-CN"/>
        </w:rPr>
        <w:t>)</w:t>
      </w:r>
      <w:r>
        <w:t>引入生成对抗网络（</w:t>
      </w:r>
      <w:r>
        <w:rPr>
          <w:rFonts w:hint="eastAsia" w:ascii="Times New Roman" w:hAnsi="Times New Roman" w:cs="Times New Roman"/>
          <w:shd w:val="clear" w:color="auto" w:fill="auto"/>
          <w:lang w:val="en-US" w:eastAsia="zh-CN"/>
        </w:rPr>
        <w:t>GAN</w:t>
      </w:r>
      <w:r>
        <w:t>）生成更逼真的高分辨率图像，</w:t>
      </w:r>
      <w:r>
        <w:rPr>
          <w:rFonts w:hint="eastAsia"/>
          <w:lang w:val="en-US" w:eastAsia="zh-CN"/>
        </w:rPr>
        <w:t>而</w:t>
      </w:r>
      <w:r>
        <w:rPr>
          <w:rFonts w:hint="eastAsia" w:ascii="Times New Roman" w:hAnsi="Times New Roman" w:cs="Times New Roman"/>
          <w:shd w:val="clear" w:color="auto" w:fill="auto"/>
          <w:lang w:val="en-US" w:eastAsia="zh-CN"/>
        </w:rPr>
        <w:t>EDSR</w:t>
      </w:r>
      <w:r>
        <w:rPr>
          <w:rFonts w:hint="default"/>
          <w:vertAlign w:val="superscript"/>
          <w:lang w:val="en-US"/>
        </w:rPr>
        <w:fldChar w:fldCharType="begin"/>
      </w:r>
      <w:r>
        <w:rPr>
          <w:rFonts w:hint="default"/>
          <w:vertAlign w:val="superscript"/>
          <w:lang w:val="en-US"/>
        </w:rPr>
        <w:instrText xml:space="preserve"> REF _Ref13251 \r \h </w:instrText>
      </w:r>
      <w:r>
        <w:rPr>
          <w:rFonts w:hint="default"/>
          <w:vertAlign w:val="superscript"/>
          <w:lang w:val="en-US"/>
        </w:rPr>
        <w:fldChar w:fldCharType="separate"/>
      </w:r>
      <w:r>
        <w:rPr>
          <w:rFonts w:hint="default"/>
          <w:vertAlign w:val="superscript"/>
          <w:lang w:val="en-US"/>
        </w:rPr>
        <w:t>[11]</w:t>
      </w:r>
      <w:r>
        <w:rPr>
          <w:rFonts w:hint="default"/>
          <w:vertAlign w:val="superscript"/>
          <w:lang w:val="en-US"/>
        </w:rPr>
        <w:fldChar w:fldCharType="end"/>
      </w:r>
      <w:r>
        <w:rPr>
          <w:rFonts w:hint="eastAsia"/>
          <w:lang w:val="en-US" w:eastAsia="zh-CN"/>
        </w:rPr>
        <w:t>（</w:t>
      </w:r>
      <w:r>
        <w:rPr>
          <w:rFonts w:hint="eastAsia" w:ascii="Times New Roman" w:hAnsi="Times New Roman" w:cs="Times New Roman"/>
          <w:shd w:val="clear" w:color="auto" w:fill="auto"/>
          <w:lang w:val="en-US" w:eastAsia="zh-CN"/>
        </w:rPr>
        <w:t>Enhanced Deep Super-Resolution Network</w:t>
      </w:r>
      <w:r>
        <w:rPr>
          <w:rFonts w:hint="eastAsia"/>
          <w:lang w:val="en-US" w:eastAsia="zh-CN"/>
        </w:rPr>
        <w:t>）</w:t>
      </w:r>
      <w:r>
        <w:t>优化</w:t>
      </w:r>
      <w:r>
        <w:rPr>
          <w:rFonts w:hint="eastAsia" w:ascii="Times New Roman" w:hAnsi="Times New Roman" w:cs="Times New Roman"/>
          <w:shd w:val="clear" w:color="auto" w:fill="auto"/>
          <w:lang w:val="en-US" w:eastAsia="zh-CN"/>
        </w:rPr>
        <w:t>ResNet</w:t>
      </w:r>
      <w:r>
        <w:rPr>
          <w:rFonts w:hint="default"/>
          <w:vertAlign w:val="superscript"/>
          <w:lang w:val="en-US"/>
        </w:rPr>
        <w:fldChar w:fldCharType="begin"/>
      </w:r>
      <w:r>
        <w:rPr>
          <w:rFonts w:hint="default"/>
          <w:vertAlign w:val="superscript"/>
          <w:lang w:val="en-US"/>
        </w:rPr>
        <w:instrText xml:space="preserve"> REF _Ref14557 \r \h </w:instrText>
      </w:r>
      <w:r>
        <w:rPr>
          <w:rFonts w:hint="default"/>
          <w:vertAlign w:val="superscript"/>
          <w:lang w:val="en-US"/>
        </w:rPr>
        <w:fldChar w:fldCharType="separate"/>
      </w:r>
      <w:r>
        <w:rPr>
          <w:rFonts w:hint="default"/>
          <w:vertAlign w:val="superscript"/>
          <w:lang w:val="en-US"/>
        </w:rPr>
        <w:t>[12]</w:t>
      </w:r>
      <w:r>
        <w:rPr>
          <w:rFonts w:hint="default"/>
          <w:vertAlign w:val="superscript"/>
          <w:lang w:val="en-US"/>
        </w:rPr>
        <w:fldChar w:fldCharType="end"/>
      </w:r>
      <w:r>
        <w:t>模块以进一步提升性能。</w:t>
      </w:r>
      <w:r>
        <w:rPr>
          <w:rFonts w:hint="eastAsia" w:ascii="Times New Roman" w:hAnsi="Times New Roman" w:cs="Times New Roman"/>
          <w:shd w:val="clear" w:color="auto" w:fill="auto"/>
          <w:lang w:val="en-US" w:eastAsia="zh-CN"/>
        </w:rPr>
        <w:t>ESPCN</w:t>
      </w:r>
      <w:r>
        <w:rPr>
          <w:rFonts w:hint="default"/>
          <w:vertAlign w:val="superscript"/>
          <w:lang w:val="en-US"/>
        </w:rPr>
        <w:fldChar w:fldCharType="begin"/>
      </w:r>
      <w:r>
        <w:rPr>
          <w:rFonts w:hint="default"/>
          <w:vertAlign w:val="superscript"/>
          <w:lang w:val="en-US"/>
        </w:rPr>
        <w:instrText xml:space="preserve"> REF _Ref14590 \r \h </w:instrText>
      </w:r>
      <w:r>
        <w:rPr>
          <w:rFonts w:hint="default"/>
          <w:vertAlign w:val="superscript"/>
          <w:lang w:val="en-US"/>
        </w:rPr>
        <w:fldChar w:fldCharType="separate"/>
      </w:r>
      <w:r>
        <w:rPr>
          <w:rFonts w:hint="default"/>
          <w:vertAlign w:val="superscript"/>
          <w:lang w:val="en-US"/>
        </w:rPr>
        <w:t>[13]</w:t>
      </w:r>
      <w:r>
        <w:rPr>
          <w:rFonts w:hint="default"/>
          <w:vertAlign w:val="superscript"/>
          <w:lang w:val="en-US"/>
        </w:rPr>
        <w:fldChar w:fldCharType="end"/>
      </w:r>
      <w:r>
        <w:rPr>
          <w:rFonts w:hint="eastAsia"/>
          <w:lang w:val="en-US" w:eastAsia="zh-CN"/>
        </w:rPr>
        <w:t>(</w:t>
      </w:r>
      <w:r>
        <w:rPr>
          <w:rFonts w:hint="eastAsia" w:ascii="Times New Roman" w:hAnsi="Times New Roman" w:cs="Times New Roman"/>
          <w:shd w:val="clear" w:color="auto" w:fill="auto"/>
          <w:lang w:val="en-US" w:eastAsia="zh-CN"/>
        </w:rPr>
        <w:t>Efficient Sub-Pixel Convolutional Network</w:t>
      </w:r>
      <w:r>
        <w:rPr>
          <w:rFonts w:hint="eastAsia"/>
          <w:lang w:val="en-US" w:eastAsia="zh-CN"/>
        </w:rPr>
        <w:t>)</w:t>
      </w:r>
      <w:r>
        <w:t>则通过亚像素卷积实现高效上采样，成为轻量化超分模型的典型代表。</w:t>
      </w:r>
    </w:p>
    <w:p w14:paraId="51F5E4B0">
      <w:pPr>
        <w:bidi w:val="0"/>
        <w:rPr>
          <w:rFonts w:hint="default"/>
          <w:lang w:val="en-US" w:eastAsia="zh-CN"/>
        </w:rPr>
      </w:pPr>
      <w:r>
        <w:t>尽管基于深度学习的方法在</w:t>
      </w:r>
      <w:r>
        <w:rPr>
          <w:rFonts w:hint="eastAsia" w:ascii="Times New Roman" w:hAnsi="Times New Roman" w:cs="Times New Roman"/>
          <w:shd w:val="clear" w:color="auto" w:fill="auto"/>
          <w:lang w:val="en-US" w:eastAsia="zh-CN"/>
        </w:rPr>
        <w:t>SISR</w:t>
      </w:r>
      <w:r>
        <w:t>任务中表现出色，但在红外图像领域仍然面临一些独特的挑战。</w:t>
      </w:r>
      <w:r>
        <w:rPr>
          <w:rFonts w:ascii="宋体" w:hAnsi="宋体" w:eastAsia="宋体" w:cs="宋体"/>
          <w:sz w:val="24"/>
          <w:szCs w:val="24"/>
        </w:rPr>
        <w:t>一方面，红外图像中的噪声与高频信息混杂，直接放大高频信息会同时放大噪声，导致图像细节模糊和噪点明显，从而影响图像的整体质量</w:t>
      </w:r>
      <w:r>
        <w:t>；另一方面，大多数</w:t>
      </w:r>
      <w:r>
        <w:rPr>
          <w:rFonts w:hint="eastAsia" w:ascii="Times New Roman" w:hAnsi="Times New Roman" w:cs="Times New Roman"/>
          <w:shd w:val="clear" w:color="auto" w:fill="auto"/>
          <w:lang w:val="en-US" w:eastAsia="zh-CN"/>
        </w:rPr>
        <w:t>SISR</w:t>
      </w:r>
      <w:r>
        <w:t>方法对</w:t>
      </w:r>
      <w:r>
        <w:rPr>
          <w:rFonts w:hint="eastAsia"/>
          <w:lang w:val="en-US" w:eastAsia="zh-CN"/>
        </w:rPr>
        <w:t>中间层</w:t>
      </w:r>
      <w:r>
        <w:t>特征的利用不足，特征信息在网络的传播过程中逐渐流失，加剧信息损失。</w:t>
      </w:r>
      <w:r>
        <w:rPr>
          <w:rFonts w:hint="eastAsia"/>
          <w:lang w:val="en-US" w:eastAsia="zh-CN"/>
        </w:rPr>
        <w:t>并且</w:t>
      </w:r>
      <w:r>
        <w:t>基于深度学习的</w:t>
      </w:r>
      <w:r>
        <w:rPr>
          <w:rFonts w:hint="eastAsia"/>
          <w:lang w:val="en-US" w:eastAsia="zh-CN"/>
        </w:rPr>
        <w:t>大多数</w:t>
      </w:r>
      <w:r>
        <w:t>方法</w:t>
      </w:r>
      <w:r>
        <w:rPr>
          <w:rFonts w:hint="eastAsia"/>
          <w:lang w:val="en-US" w:eastAsia="zh-CN"/>
        </w:rPr>
        <w:t>都依靠加深网络以提升性能,但是这样会使模型的参数量过大,增加计算复杂度,消耗大量计算资源,因此,研究轻量级的针对红外图像的</w:t>
      </w:r>
      <w:r>
        <w:rPr>
          <w:rFonts w:hint="eastAsia" w:ascii="Times New Roman" w:hAnsi="Times New Roman" w:cs="Times New Roman"/>
          <w:shd w:val="clear" w:color="auto" w:fill="auto"/>
          <w:lang w:val="en-US" w:eastAsia="zh-CN"/>
        </w:rPr>
        <w:t>SR</w:t>
      </w:r>
      <w:r>
        <w:rPr>
          <w:rFonts w:hint="eastAsia"/>
          <w:lang w:val="en-US" w:eastAsia="zh-CN"/>
        </w:rPr>
        <w:t>网络,在现实应用中具有重大的意义。</w:t>
      </w:r>
    </w:p>
    <w:p w14:paraId="4D539729">
      <w:pPr>
        <w:pStyle w:val="2"/>
        <w:bidi w:val="0"/>
      </w:pPr>
      <w:bookmarkStart w:id="25" w:name="_Toc9037"/>
      <w:r>
        <w:rPr>
          <w:rFonts w:hint="eastAsia"/>
        </w:rPr>
        <w:t>国内外研究现状及分析</w:t>
      </w:r>
      <w:bookmarkEnd w:id="14"/>
      <w:bookmarkEnd w:id="15"/>
      <w:bookmarkEnd w:id="16"/>
      <w:bookmarkEnd w:id="17"/>
      <w:bookmarkEnd w:id="18"/>
      <w:bookmarkEnd w:id="19"/>
      <w:bookmarkEnd w:id="20"/>
      <w:bookmarkEnd w:id="21"/>
      <w:bookmarkEnd w:id="22"/>
      <w:bookmarkEnd w:id="23"/>
      <w:bookmarkEnd w:id="24"/>
      <w:bookmarkEnd w:id="25"/>
    </w:p>
    <w:p w14:paraId="30B2ABBA">
      <w:pPr>
        <w:bidi w:val="0"/>
      </w:pPr>
      <w:bookmarkStart w:id="26" w:name="_Toc23231"/>
      <w:bookmarkStart w:id="27" w:name="_Toc154509495"/>
      <w:r>
        <w:t>当前，全球范围内的红外图像超分辨率研究已取得显著进展，特别是在深度学习和传统方法结合的背景下。随着图像处理技术的不断发展，红外图像超分辨率的研究重点逐渐从</w:t>
      </w:r>
      <w:del w:id="9" w:author="金生" w:date="2024-12-23T14:27:36Z">
        <w:r>
          <w:rPr/>
          <w:delText>早期的</w:delText>
        </w:r>
      </w:del>
      <w:r>
        <w:t>传统算法向基于深度学习的先进方法转变，尤其是在图像重建质量、计算效率和应用适应性方面，取得许多重要突破。</w:t>
      </w:r>
    </w:p>
    <w:p w14:paraId="1915097C">
      <w:pPr>
        <w:pStyle w:val="3"/>
        <w:bidi w:val="0"/>
        <w:ind w:left="575" w:leftChars="0" w:hanging="575" w:firstLineChars="0"/>
        <w:rPr>
          <w:rFonts w:hint="default"/>
          <w:lang w:val="en-US" w:eastAsia="zh-CN"/>
        </w:rPr>
      </w:pPr>
      <w:bookmarkStart w:id="28" w:name="_Toc25140"/>
      <w:commentRangeStart w:id="0"/>
      <w:r>
        <w:t>传统</w:t>
      </w:r>
      <w:r>
        <w:rPr>
          <w:rFonts w:hint="eastAsia"/>
          <w:lang w:val="en-US" w:eastAsia="zh-CN"/>
        </w:rPr>
        <w:t>单幅红外图像</w:t>
      </w:r>
      <w:r>
        <w:t>超分辨率方法的</w:t>
      </w:r>
      <w:r>
        <w:rPr>
          <w:rFonts w:hint="eastAsia"/>
          <w:lang w:val="en-US" w:eastAsia="zh-CN"/>
        </w:rPr>
        <w:t>研究现状</w:t>
      </w:r>
      <w:commentRangeEnd w:id="0"/>
      <w:r>
        <w:commentReference w:id="0"/>
      </w:r>
      <w:bookmarkEnd w:id="28"/>
    </w:p>
    <w:p w14:paraId="31086615">
      <w:pPr>
        <w:bidi w:val="0"/>
      </w:pPr>
      <w:r>
        <w:t>传统的单图像超分辨率方法主要分为三大类</w:t>
      </w:r>
      <w:r>
        <w:rPr>
          <w:rFonts w:hint="default"/>
          <w:vertAlign w:val="superscript"/>
          <w:lang w:val="en-US"/>
        </w:rPr>
        <w:fldChar w:fldCharType="begin"/>
      </w:r>
      <w:r>
        <w:rPr>
          <w:rFonts w:hint="default"/>
          <w:vertAlign w:val="superscript"/>
          <w:lang w:val="en-US"/>
        </w:rPr>
        <w:instrText xml:space="preserve"> REF _Ref14636 \r \h </w:instrText>
      </w:r>
      <w:r>
        <w:rPr>
          <w:rFonts w:hint="default"/>
          <w:vertAlign w:val="superscript"/>
          <w:lang w:val="en-US"/>
        </w:rPr>
        <w:fldChar w:fldCharType="separate"/>
      </w:r>
      <w:r>
        <w:rPr>
          <w:rFonts w:hint="default"/>
          <w:vertAlign w:val="superscript"/>
          <w:lang w:val="en-US"/>
        </w:rPr>
        <w:t>[14]</w:t>
      </w:r>
      <w:r>
        <w:rPr>
          <w:rFonts w:hint="default"/>
          <w:vertAlign w:val="superscript"/>
          <w:lang w:val="en-US"/>
        </w:rPr>
        <w:fldChar w:fldCharType="end"/>
      </w:r>
      <w:r>
        <w:t>：一是基于插值的超分算法，包括最近邻插值</w:t>
      </w:r>
      <w:r>
        <w:rPr>
          <w:rFonts w:hint="default"/>
          <w:vertAlign w:val="superscript"/>
          <w:lang w:val="en-US"/>
        </w:rPr>
        <w:fldChar w:fldCharType="begin"/>
      </w:r>
      <w:r>
        <w:rPr>
          <w:rFonts w:hint="default"/>
          <w:vertAlign w:val="superscript"/>
          <w:lang w:val="en-US"/>
        </w:rPr>
        <w:instrText xml:space="preserve"> REF _Ref14675 \r \h </w:instrText>
      </w:r>
      <w:r>
        <w:rPr>
          <w:rFonts w:hint="default"/>
          <w:vertAlign w:val="superscript"/>
          <w:lang w:val="en-US"/>
        </w:rPr>
        <w:fldChar w:fldCharType="separate"/>
      </w:r>
      <w:r>
        <w:rPr>
          <w:rFonts w:hint="default"/>
          <w:vertAlign w:val="superscript"/>
          <w:lang w:val="en-US"/>
        </w:rPr>
        <w:t>[15]</w:t>
      </w:r>
      <w:r>
        <w:rPr>
          <w:rFonts w:hint="default"/>
          <w:vertAlign w:val="superscript"/>
          <w:lang w:val="en-US"/>
        </w:rPr>
        <w:fldChar w:fldCharType="end"/>
      </w:r>
      <w:r>
        <w:t>、双线性插值</w:t>
      </w:r>
      <w:r>
        <w:rPr>
          <w:rFonts w:hint="default"/>
          <w:vertAlign w:val="superscript"/>
          <w:lang w:val="en-US"/>
        </w:rPr>
        <w:fldChar w:fldCharType="begin"/>
      </w:r>
      <w:r>
        <w:rPr>
          <w:rFonts w:hint="default"/>
          <w:vertAlign w:val="superscript"/>
          <w:lang w:val="en-US"/>
        </w:rPr>
        <w:instrText xml:space="preserve"> REF _Ref14714 \r \h </w:instrText>
      </w:r>
      <w:r>
        <w:rPr>
          <w:rFonts w:hint="default"/>
          <w:vertAlign w:val="superscript"/>
          <w:lang w:val="en-US"/>
        </w:rPr>
        <w:fldChar w:fldCharType="separate"/>
      </w:r>
      <w:r>
        <w:rPr>
          <w:rFonts w:hint="default"/>
          <w:vertAlign w:val="superscript"/>
          <w:lang w:val="en-US"/>
        </w:rPr>
        <w:t>[16]</w:t>
      </w:r>
      <w:r>
        <w:rPr>
          <w:rFonts w:hint="default"/>
          <w:vertAlign w:val="superscript"/>
          <w:lang w:val="en-US"/>
        </w:rPr>
        <w:fldChar w:fldCharType="end"/>
      </w:r>
      <w:r>
        <w:t>、双三次插值</w:t>
      </w:r>
      <w:r>
        <w:rPr>
          <w:rFonts w:hint="default"/>
          <w:vertAlign w:val="superscript"/>
          <w:lang w:val="en-US"/>
        </w:rPr>
        <w:fldChar w:fldCharType="begin"/>
      </w:r>
      <w:r>
        <w:rPr>
          <w:rFonts w:hint="default"/>
          <w:vertAlign w:val="superscript"/>
          <w:lang w:val="en-US"/>
        </w:rPr>
        <w:instrText xml:space="preserve"> REF _Ref14743 \r \h </w:instrText>
      </w:r>
      <w:r>
        <w:rPr>
          <w:rFonts w:hint="default"/>
          <w:vertAlign w:val="superscript"/>
          <w:lang w:val="en-US"/>
        </w:rPr>
        <w:fldChar w:fldCharType="separate"/>
      </w:r>
      <w:r>
        <w:rPr>
          <w:rFonts w:hint="default"/>
          <w:vertAlign w:val="superscript"/>
          <w:lang w:val="en-US"/>
        </w:rPr>
        <w:t>[17]</w:t>
      </w:r>
      <w:r>
        <w:rPr>
          <w:rFonts w:hint="default"/>
          <w:vertAlign w:val="superscript"/>
          <w:lang w:val="en-US"/>
        </w:rPr>
        <w:fldChar w:fldCharType="end"/>
      </w:r>
      <w:r>
        <w:t>等。这类方法以其计算量小、复杂度低和实现简单的特点被广泛应用，但在生成高分辨率图像时，细节恢复能力较弱，容易产生模糊、锯齿等伪影，导致视觉效果不理想。二是基于建模的超分算法，如最大后验估计法</w:t>
      </w:r>
      <w:r>
        <w:rPr>
          <w:rFonts w:hint="default"/>
          <w:vertAlign w:val="superscript"/>
          <w:lang w:val="en-US"/>
        </w:rPr>
        <w:fldChar w:fldCharType="begin"/>
      </w:r>
      <w:r>
        <w:rPr>
          <w:rFonts w:hint="default"/>
          <w:vertAlign w:val="superscript"/>
          <w:lang w:val="en-US"/>
        </w:rPr>
        <w:instrText xml:space="preserve"> REF _Ref14789 \r \h </w:instrText>
      </w:r>
      <w:r>
        <w:rPr>
          <w:rFonts w:hint="default"/>
          <w:vertAlign w:val="superscript"/>
          <w:lang w:val="en-US"/>
        </w:rPr>
        <w:fldChar w:fldCharType="separate"/>
      </w:r>
      <w:r>
        <w:rPr>
          <w:rFonts w:hint="default"/>
          <w:vertAlign w:val="superscript"/>
          <w:lang w:val="en-US"/>
        </w:rPr>
        <w:t>[18</w:t>
      </w:r>
      <w:r>
        <w:rPr>
          <w:rFonts w:hint="eastAsia"/>
          <w:vertAlign w:val="superscript"/>
          <w:lang w:val="en-US" w:eastAsia="zh-CN"/>
        </w:rPr>
        <w:t>-19</w:t>
      </w:r>
      <w:r>
        <w:rPr>
          <w:rFonts w:hint="default"/>
          <w:vertAlign w:val="superscript"/>
          <w:lang w:val="en-US"/>
        </w:rPr>
        <w:t>]</w:t>
      </w:r>
      <w:r>
        <w:rPr>
          <w:rFonts w:hint="default"/>
          <w:vertAlign w:val="superscript"/>
          <w:lang w:val="en-US"/>
        </w:rPr>
        <w:fldChar w:fldCharType="end"/>
      </w:r>
      <w:r>
        <w:t>和迭代投影算法</w:t>
      </w:r>
      <w:r>
        <w:rPr>
          <w:rFonts w:hint="default"/>
          <w:vertAlign w:val="superscript"/>
          <w:lang w:val="en-US"/>
        </w:rPr>
        <w:fldChar w:fldCharType="begin"/>
      </w:r>
      <w:r>
        <w:rPr>
          <w:rFonts w:hint="default"/>
          <w:vertAlign w:val="superscript"/>
          <w:lang w:val="en-US"/>
        </w:rPr>
        <w:instrText xml:space="preserve"> REF _Ref19593 \r \h </w:instrText>
      </w:r>
      <w:r>
        <w:rPr>
          <w:rFonts w:hint="default"/>
          <w:vertAlign w:val="superscript"/>
          <w:lang w:val="en-US"/>
        </w:rPr>
        <w:fldChar w:fldCharType="separate"/>
      </w:r>
      <w:r>
        <w:rPr>
          <w:rFonts w:hint="default"/>
          <w:vertAlign w:val="superscript"/>
          <w:lang w:val="en-US"/>
        </w:rPr>
        <w:t>[20]</w:t>
      </w:r>
      <w:r>
        <w:rPr>
          <w:rFonts w:hint="default"/>
          <w:vertAlign w:val="superscript"/>
          <w:lang w:val="en-US"/>
        </w:rPr>
        <w:fldChar w:fldCharType="end"/>
      </w:r>
      <w:r>
        <w:t>，这类方法通过构建数学模型对图像进行重建，相较于插值方法能更好地恢复图像细节。然而</w:t>
      </w:r>
      <w:r>
        <w:rPr>
          <w:rFonts w:hint="eastAsia"/>
          <w:lang w:val="en-US" w:eastAsia="zh-CN"/>
        </w:rPr>
        <w:t>,</w:t>
      </w:r>
      <w:r>
        <w:t>这些算法计算复杂度高、收敛速度慢，特别是在大规模数据处理时效率低下，限制其在实时重建场景中的应用。三是基于学习的超分算法，包括局部嵌入</w:t>
      </w:r>
      <w:r>
        <w:rPr>
          <w:rFonts w:hint="default"/>
          <w:vertAlign w:val="superscript"/>
          <w:lang w:val="en-US"/>
        </w:rPr>
        <w:fldChar w:fldCharType="begin"/>
      </w:r>
      <w:r>
        <w:rPr>
          <w:rFonts w:hint="default"/>
          <w:vertAlign w:val="superscript"/>
          <w:lang w:val="en-US"/>
        </w:rPr>
        <w:instrText xml:space="preserve"> REF _Ref19616 \r \h </w:instrText>
      </w:r>
      <w:r>
        <w:rPr>
          <w:rFonts w:hint="default"/>
          <w:vertAlign w:val="superscript"/>
          <w:lang w:val="en-US"/>
        </w:rPr>
        <w:fldChar w:fldCharType="separate"/>
      </w:r>
      <w:r>
        <w:rPr>
          <w:rFonts w:hint="default"/>
          <w:vertAlign w:val="superscript"/>
          <w:lang w:val="en-US"/>
        </w:rPr>
        <w:t>[21]</w:t>
      </w:r>
      <w:r>
        <w:rPr>
          <w:rFonts w:hint="default"/>
          <w:vertAlign w:val="superscript"/>
          <w:lang w:val="en-US"/>
        </w:rPr>
        <w:fldChar w:fldCharType="end"/>
      </w:r>
      <w:r>
        <w:t>、稀疏编码</w:t>
      </w:r>
      <w:r>
        <w:rPr>
          <w:rFonts w:hint="default"/>
          <w:vertAlign w:val="superscript"/>
          <w:lang w:val="en-US"/>
        </w:rPr>
        <w:fldChar w:fldCharType="begin"/>
      </w:r>
      <w:r>
        <w:rPr>
          <w:rFonts w:hint="default"/>
          <w:vertAlign w:val="superscript"/>
          <w:lang w:val="en-US"/>
        </w:rPr>
        <w:instrText xml:space="preserve"> REF _Ref19642 \r \h </w:instrText>
      </w:r>
      <w:r>
        <w:rPr>
          <w:rFonts w:hint="default"/>
          <w:vertAlign w:val="superscript"/>
          <w:lang w:val="en-US"/>
        </w:rPr>
        <w:fldChar w:fldCharType="separate"/>
      </w:r>
      <w:r>
        <w:rPr>
          <w:rFonts w:hint="default"/>
          <w:vertAlign w:val="superscript"/>
          <w:lang w:val="en-US"/>
        </w:rPr>
        <w:t>[22]</w:t>
      </w:r>
      <w:r>
        <w:rPr>
          <w:rFonts w:hint="default"/>
          <w:vertAlign w:val="superscript"/>
          <w:lang w:val="en-US"/>
        </w:rPr>
        <w:fldChar w:fldCharType="end"/>
      </w:r>
      <w:r>
        <w:t>等，通过利用样本库学习图像的高频细节信息。这类算法尽</w:t>
      </w:r>
      <w:commentRangeStart w:id="1"/>
      <w:r>
        <w:t>管在重建质量上表现优异，但计算复杂度和较低的运行速度仍然阻碍其在实际场景中的应用。</w:t>
      </w:r>
      <w:commentRangeEnd w:id="1"/>
      <w:r>
        <w:commentReference w:id="1"/>
      </w:r>
    </w:p>
    <w:p w14:paraId="58D09E02">
      <w:pPr>
        <w:bidi w:val="0"/>
      </w:pPr>
      <w:r>
        <w:t>尽管传统超分辨率方法在一定程度上提升图像的质量，但它们普遍存在以下问题：一是对先验知识和假设的依赖较大，例如图像的平滑性或特定的退化模型，这使得它们难以适应复杂和多变的场景；二是算法计算复杂度高，尤其是在处理大规模数据时，推理速度慢，实时性难以保证；三是对高频细节信息的恢复能力不足，特别是在低对比度、含噪图像中，细节恢复效果不佳，难以满足高精度场景的需求。这些问题在红外图像超分辨率任务中尤为显著</w:t>
      </w:r>
      <w:r>
        <w:rPr>
          <w:rFonts w:hint="default"/>
          <w:vertAlign w:val="superscript"/>
          <w:lang w:val="en-US"/>
        </w:rPr>
        <w:fldChar w:fldCharType="begin"/>
      </w:r>
      <w:r>
        <w:rPr>
          <w:rFonts w:hint="default"/>
          <w:vertAlign w:val="superscript"/>
          <w:lang w:val="en-US"/>
        </w:rPr>
        <w:instrText xml:space="preserve"> REF _Ref19681 \r \h </w:instrText>
      </w:r>
      <w:r>
        <w:rPr>
          <w:rFonts w:hint="default"/>
          <w:vertAlign w:val="superscript"/>
          <w:lang w:val="en-US"/>
        </w:rPr>
        <w:fldChar w:fldCharType="separate"/>
      </w:r>
      <w:r>
        <w:rPr>
          <w:rFonts w:hint="default"/>
          <w:vertAlign w:val="superscript"/>
          <w:lang w:val="en-US"/>
        </w:rPr>
        <w:t>[23]</w:t>
      </w:r>
      <w:r>
        <w:rPr>
          <w:rFonts w:hint="default"/>
          <w:vertAlign w:val="superscript"/>
          <w:lang w:val="en-US"/>
        </w:rPr>
        <w:fldChar w:fldCharType="end"/>
      </w:r>
      <w:r>
        <w:t>。红外图像的特性导致其边缘信息模糊、细节丢失严重，且在复杂环境中易受到噪声干扰</w:t>
      </w:r>
      <w:r>
        <w:rPr>
          <w:rFonts w:hint="default"/>
          <w:vertAlign w:val="superscript"/>
          <w:lang w:val="en-US"/>
        </w:rPr>
        <w:fldChar w:fldCharType="begin"/>
      </w:r>
      <w:r>
        <w:rPr>
          <w:rFonts w:hint="default"/>
          <w:vertAlign w:val="superscript"/>
          <w:lang w:val="en-US"/>
        </w:rPr>
        <w:instrText xml:space="preserve"> REF _Ref19717 \r \h </w:instrText>
      </w:r>
      <w:r>
        <w:rPr>
          <w:rFonts w:hint="default"/>
          <w:vertAlign w:val="superscript"/>
          <w:lang w:val="en-US"/>
        </w:rPr>
        <w:fldChar w:fldCharType="separate"/>
      </w:r>
      <w:r>
        <w:rPr>
          <w:rFonts w:hint="default"/>
          <w:vertAlign w:val="superscript"/>
          <w:lang w:val="en-US"/>
        </w:rPr>
        <w:t>[24]</w:t>
      </w:r>
      <w:r>
        <w:rPr>
          <w:rFonts w:hint="default"/>
          <w:vertAlign w:val="superscript"/>
          <w:lang w:val="en-US"/>
        </w:rPr>
        <w:fldChar w:fldCharType="end"/>
      </w:r>
      <w:r>
        <w:t>，进一步加剧算法的挑战。因此，在红外图像超分辨率领域，传统方法在适应性、效率和性能上均存在不足，迫切需要基于深度学习的新方法来突破这些局限性，为红外图像的高质量重建提供解决方案。</w:t>
      </w:r>
    </w:p>
    <w:p w14:paraId="5DBEC9C8">
      <w:pPr>
        <w:pStyle w:val="3"/>
        <w:bidi w:val="0"/>
      </w:pPr>
      <w:commentRangeStart w:id="2"/>
      <w:bookmarkStart w:id="29" w:name="_Toc4295"/>
      <w:r>
        <w:rPr>
          <w:rFonts w:hint="eastAsia"/>
        </w:rPr>
        <w:t>基于卷积神经网络的</w:t>
      </w:r>
      <w:r>
        <w:rPr>
          <w:rFonts w:hint="eastAsia"/>
          <w:lang w:val="en-US" w:eastAsia="zh-CN"/>
        </w:rPr>
        <w:t>单幅红外超分辨重建的</w:t>
      </w:r>
      <w:r>
        <w:rPr>
          <w:rFonts w:hint="eastAsia"/>
        </w:rPr>
        <w:t>研究现状</w:t>
      </w:r>
      <w:commentRangeEnd w:id="2"/>
      <w:r>
        <w:commentReference w:id="2"/>
      </w:r>
      <w:bookmarkEnd w:id="29"/>
    </w:p>
    <w:bookmarkEnd w:id="26"/>
    <w:bookmarkEnd w:id="27"/>
    <w:p w14:paraId="0A56462E">
      <w:pPr>
        <w:keepNext w:val="0"/>
        <w:keepLines w:val="0"/>
        <w:pageBreakBefore w:val="0"/>
        <w:widowControl/>
        <w:kinsoku w:val="0"/>
        <w:wordWrap w:val="0"/>
        <w:overflowPunct w:val="0"/>
        <w:topLinePunct w:val="0"/>
        <w:autoSpaceDE w:val="0"/>
        <w:autoSpaceDN w:val="0"/>
        <w:bidi w:val="0"/>
        <w:adjustRightInd w:val="0"/>
        <w:snapToGrid w:val="0"/>
        <w:textAlignment w:val="auto"/>
        <w:rPr>
          <w:lang w:val="en-US" w:eastAsia="zh-CN"/>
        </w:rPr>
      </w:pPr>
      <w:bookmarkStart w:id="30" w:name="_Toc154509497"/>
      <w:bookmarkStart w:id="31" w:name="_Toc22159"/>
      <w:bookmarkStart w:id="32" w:name="_Toc27301"/>
      <w:bookmarkStart w:id="33" w:name="_Toc20963"/>
      <w:bookmarkStart w:id="34" w:name="_Toc26538"/>
      <w:bookmarkStart w:id="35" w:name="_Toc23296"/>
      <w:bookmarkStart w:id="36" w:name="_Toc26251"/>
      <w:bookmarkStart w:id="37" w:name="_Toc10594"/>
      <w:bookmarkStart w:id="38" w:name="_Toc11657"/>
      <w:bookmarkStart w:id="39" w:name="_Toc25921"/>
      <w:bookmarkStart w:id="40" w:name="_Toc24208"/>
      <w:r>
        <w:rPr>
          <w:lang w:val="en-US" w:eastAsia="zh-CN"/>
        </w:rPr>
        <w:t>Dong等首次将卷积神经网络引入超分辨率重建领域，提出SRCNN网络，仅通过三层卷积便可有效重建图像。随后，他们针对训练速度慢的问题提出</w:t>
      </w:r>
      <w:r>
        <w:rPr>
          <w:rFonts w:hint="eastAsia" w:ascii="Times New Roman" w:hAnsi="Times New Roman" w:cs="Times New Roman"/>
          <w:shd w:val="clear" w:color="auto" w:fill="auto"/>
          <w:lang w:val="en-US" w:eastAsia="zh-CN"/>
        </w:rPr>
        <w:t>FSRCNN</w:t>
      </w:r>
      <w:r>
        <w:rPr>
          <w:rFonts w:hint="default"/>
          <w:vertAlign w:val="superscript"/>
          <w:lang w:val="en-US" w:eastAsia="zh-CN"/>
        </w:rPr>
        <w:fldChar w:fldCharType="begin"/>
      </w:r>
      <w:r>
        <w:rPr>
          <w:rFonts w:hint="default"/>
          <w:vertAlign w:val="superscript"/>
          <w:lang w:val="en-US" w:eastAsia="zh-CN"/>
        </w:rPr>
        <w:instrText xml:space="preserve"> REF _Ref19854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eastAsia"/>
          <w:lang w:val="en-US" w:eastAsia="zh-CN"/>
        </w:rPr>
        <w:t>(</w:t>
      </w:r>
      <w:r>
        <w:rPr>
          <w:rFonts w:hint="eastAsia" w:ascii="Times New Roman" w:hAnsi="Times New Roman" w:cs="Times New Roman"/>
          <w:shd w:val="clear" w:color="auto" w:fill="auto"/>
          <w:lang w:val="en-US" w:eastAsia="zh-CN"/>
        </w:rPr>
        <w:t>Fast Super-Resolution Convolutional Neural Networ</w:t>
      </w:r>
      <w:r>
        <w:rPr>
          <w:lang w:val="en-US" w:eastAsia="zh-CN"/>
        </w:rPr>
        <w:t>k</w:t>
      </w:r>
      <w:r>
        <w:rPr>
          <w:rFonts w:hint="eastAsia"/>
          <w:lang w:val="en-US" w:eastAsia="zh-CN"/>
        </w:rPr>
        <w:t>)</w:t>
      </w:r>
      <w:r>
        <w:rPr>
          <w:lang w:val="en-US" w:eastAsia="zh-CN"/>
        </w:rPr>
        <w:t>，通过在最后一层进行上采样来减少计算量。同年，</w:t>
      </w:r>
      <w:r>
        <w:rPr>
          <w:rFonts w:hint="eastAsia" w:ascii="Times New Roman" w:hAnsi="Times New Roman" w:cs="Times New Roman"/>
          <w:shd w:val="clear" w:color="auto" w:fill="auto"/>
          <w:lang w:val="en-US" w:eastAsia="zh-CN"/>
        </w:rPr>
        <w:t>Shi</w:t>
      </w:r>
      <w:r>
        <w:rPr>
          <w:lang w:val="en-US" w:eastAsia="zh-CN"/>
        </w:rPr>
        <w:t>等提出</w:t>
      </w:r>
      <w:r>
        <w:rPr>
          <w:rFonts w:hint="eastAsia" w:ascii="Times New Roman" w:hAnsi="Times New Roman" w:cs="Times New Roman"/>
          <w:shd w:val="clear" w:color="auto" w:fill="auto"/>
          <w:lang w:val="en-US" w:eastAsia="zh-CN"/>
        </w:rPr>
        <w:t>ESPCN</w:t>
      </w:r>
      <w:r>
        <w:rPr>
          <w:lang w:val="en-US" w:eastAsia="zh-CN"/>
        </w:rPr>
        <w:t>，改进</w:t>
      </w:r>
      <w:r>
        <w:rPr>
          <w:rFonts w:hint="eastAsia" w:ascii="Times New Roman" w:hAnsi="Times New Roman" w:cs="Times New Roman"/>
          <w:shd w:val="clear" w:color="auto" w:fill="auto"/>
          <w:lang w:val="en-US" w:eastAsia="zh-CN"/>
        </w:rPr>
        <w:t>SRCNN</w:t>
      </w:r>
      <w:r>
        <w:rPr>
          <w:lang w:val="en-US" w:eastAsia="zh-CN"/>
        </w:rPr>
        <w:t>的重建部分，引入亚像素卷积上采样，将多通道特征图的像素组合成新的像素，从而实现高效的超分辨率重建。</w:t>
      </w:r>
      <w:r>
        <w:rPr>
          <w:rFonts w:hint="eastAsia" w:ascii="Times New Roman" w:hAnsi="Times New Roman" w:cs="Times New Roman"/>
          <w:shd w:val="clear" w:color="auto" w:fill="auto"/>
          <w:lang w:val="en-US" w:eastAsia="zh-CN"/>
        </w:rPr>
        <w:t>Tong</w:t>
      </w:r>
      <w:r>
        <w:rPr>
          <w:rFonts w:hint="default"/>
          <w:vertAlign w:val="superscript"/>
          <w:lang w:val="en-US" w:eastAsia="zh-CN"/>
        </w:rPr>
        <w:fldChar w:fldCharType="begin"/>
      </w:r>
      <w:r>
        <w:rPr>
          <w:rFonts w:hint="default"/>
          <w:vertAlign w:val="superscript"/>
          <w:lang w:val="en-US" w:eastAsia="zh-CN"/>
        </w:rPr>
        <w:instrText xml:space="preserve"> REF _Ref20435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lang w:val="en-US" w:eastAsia="zh-CN"/>
        </w:rPr>
        <w:t>等人提出</w:t>
      </w:r>
      <w:r>
        <w:rPr>
          <w:rFonts w:hint="eastAsia" w:ascii="Times New Roman" w:hAnsi="Times New Roman" w:cs="Times New Roman"/>
          <w:shd w:val="clear" w:color="auto" w:fill="auto"/>
          <w:lang w:val="en-US" w:eastAsia="zh-CN"/>
        </w:rPr>
        <w:t>SRDenseNet</w:t>
      </w:r>
      <w:r>
        <w:rPr>
          <w:rFonts w:hint="eastAsia"/>
          <w:lang w:val="en-US" w:eastAsia="zh-CN"/>
        </w:rPr>
        <w:t>(</w:t>
      </w:r>
      <w:r>
        <w:rPr>
          <w:rFonts w:hint="eastAsia" w:ascii="Times New Roman" w:hAnsi="Times New Roman" w:cs="Times New Roman"/>
          <w:shd w:val="clear" w:color="auto" w:fill="auto"/>
          <w:lang w:val="en-US" w:eastAsia="zh-CN"/>
        </w:rPr>
        <w:t>Super-Resolution Dense Convolutional Network)</w:t>
      </w:r>
      <w:r>
        <w:rPr>
          <w:lang w:val="en-US" w:eastAsia="zh-CN"/>
        </w:rPr>
        <w:t>，通过引入稠密块模型，增强特征提取精度，但也带来计算负担。为提高重建性能，</w:t>
      </w:r>
      <w:r>
        <w:rPr>
          <w:rFonts w:hint="eastAsia" w:ascii="Times New Roman" w:hAnsi="Times New Roman" w:cs="Times New Roman"/>
          <w:shd w:val="clear" w:color="auto" w:fill="auto"/>
          <w:lang w:val="en-US" w:eastAsia="zh-CN"/>
        </w:rPr>
        <w:t>Lim</w:t>
      </w:r>
      <w:r>
        <w:rPr>
          <w:lang w:val="en-US" w:eastAsia="zh-CN"/>
        </w:rPr>
        <w:t>等提出</w:t>
      </w:r>
      <w:r>
        <w:rPr>
          <w:rFonts w:hint="eastAsia" w:ascii="Times New Roman" w:hAnsi="Times New Roman" w:cs="Times New Roman"/>
          <w:shd w:val="clear" w:color="auto" w:fill="auto"/>
          <w:lang w:val="en-US" w:eastAsia="zh-CN"/>
        </w:rPr>
        <w:t>EDSR</w:t>
      </w:r>
      <w:r>
        <w:rPr>
          <w:rFonts w:hint="eastAsia"/>
          <w:lang w:val="en-US" w:eastAsia="zh-CN"/>
        </w:rPr>
        <w:t>(</w:t>
      </w:r>
      <w:r>
        <w:rPr>
          <w:rFonts w:hint="eastAsia" w:ascii="Times New Roman" w:hAnsi="Times New Roman" w:cs="Times New Roman"/>
          <w:shd w:val="clear" w:color="auto" w:fill="auto"/>
          <w:lang w:val="en-US" w:eastAsia="zh-CN"/>
        </w:rPr>
        <w:t>Enhanced Deep Residual Networks for Single Image Super-Resolution</w:t>
      </w:r>
      <w:r>
        <w:rPr>
          <w:rFonts w:hint="eastAsia"/>
          <w:lang w:val="en-US" w:eastAsia="zh-CN"/>
        </w:rPr>
        <w:t>)</w:t>
      </w:r>
      <w:r>
        <w:rPr>
          <w:lang w:val="en-US" w:eastAsia="zh-CN"/>
        </w:rPr>
        <w:t>，进一步加深网络，并显著增加参数量。</w:t>
      </w:r>
      <w:r>
        <w:rPr>
          <w:rFonts w:hint="eastAsia" w:ascii="Times New Roman" w:hAnsi="Times New Roman" w:cs="Times New Roman"/>
          <w:shd w:val="clear" w:color="auto" w:fill="auto"/>
          <w:lang w:val="en-US" w:eastAsia="zh-CN"/>
        </w:rPr>
        <w:t>Zhang</w:t>
      </w:r>
      <w:r>
        <w:rPr>
          <w:rFonts w:hint="default"/>
          <w:vertAlign w:val="superscript"/>
          <w:lang w:val="en-US" w:eastAsia="zh-CN"/>
        </w:rPr>
        <w:fldChar w:fldCharType="begin"/>
      </w:r>
      <w:r>
        <w:rPr>
          <w:rFonts w:hint="default"/>
          <w:vertAlign w:val="superscript"/>
          <w:lang w:val="en-US" w:eastAsia="zh-CN"/>
        </w:rPr>
        <w:instrText xml:space="preserve"> REF _Ref20690 \r \h </w:instrText>
      </w:r>
      <w:r>
        <w:rPr>
          <w:rFonts w:hint="default"/>
          <w:vertAlign w:val="superscript"/>
          <w:lang w:val="en-US" w:eastAsia="zh-CN"/>
        </w:rPr>
        <w:fldChar w:fldCharType="separate"/>
      </w:r>
      <w:r>
        <w:rPr>
          <w:rFonts w:hint="default"/>
          <w:vertAlign w:val="superscript"/>
          <w:lang w:val="en-US" w:eastAsia="zh-CN"/>
        </w:rPr>
        <w:t>[27]</w:t>
      </w:r>
      <w:r>
        <w:rPr>
          <w:rFonts w:hint="default"/>
          <w:vertAlign w:val="superscript"/>
          <w:lang w:val="en-US" w:eastAsia="zh-CN"/>
        </w:rPr>
        <w:fldChar w:fldCharType="end"/>
      </w:r>
      <w:r>
        <w:rPr>
          <w:lang w:val="en-US" w:eastAsia="zh-CN"/>
        </w:rPr>
        <w:t>等则提出</w:t>
      </w:r>
      <w:r>
        <w:rPr>
          <w:rFonts w:hint="eastAsia" w:ascii="Times New Roman" w:hAnsi="Times New Roman" w:cs="Times New Roman"/>
          <w:shd w:val="clear" w:color="auto" w:fill="auto"/>
          <w:lang w:val="en-US" w:eastAsia="zh-CN"/>
        </w:rPr>
        <w:t>RCAN</w:t>
      </w:r>
      <w:r>
        <w:rPr>
          <w:rFonts w:hint="eastAsia"/>
          <w:lang w:val="en-US" w:eastAsia="zh-CN"/>
        </w:rPr>
        <w:t>(</w:t>
      </w:r>
      <w:r>
        <w:rPr>
          <w:rFonts w:hint="eastAsia" w:ascii="Times New Roman" w:hAnsi="Times New Roman" w:cs="Times New Roman"/>
          <w:shd w:val="clear" w:color="auto" w:fill="auto"/>
          <w:lang w:val="en-US" w:eastAsia="zh-CN"/>
        </w:rPr>
        <w:t>Residual Channel Attention Networks for Image Super-Resolution</w:t>
      </w:r>
      <w:r>
        <w:rPr>
          <w:rFonts w:hint="eastAsia"/>
          <w:lang w:val="en-US" w:eastAsia="zh-CN"/>
        </w:rPr>
        <w:t>)</w:t>
      </w:r>
      <w:r>
        <w:rPr>
          <w:lang w:val="en-US" w:eastAsia="zh-CN"/>
        </w:rPr>
        <w:t>，结合深度残差结构和通道注意力机制，构建一个大规模网络，进一步提高</w:t>
      </w:r>
      <w:r>
        <w:rPr>
          <w:rFonts w:hint="eastAsia" w:ascii="Times New Roman" w:hAnsi="Times New Roman" w:cs="Times New Roman"/>
          <w:shd w:val="clear" w:color="auto" w:fill="auto"/>
          <w:lang w:val="en-US" w:eastAsia="zh-CN"/>
        </w:rPr>
        <w:t>PSNR</w:t>
      </w:r>
      <w:r>
        <w:rPr>
          <w:lang w:val="en-US" w:eastAsia="zh-CN"/>
        </w:rPr>
        <w:t>值。</w:t>
      </w:r>
      <w:r>
        <w:rPr>
          <w:rFonts w:hint="eastAsia" w:ascii="Times New Roman" w:hAnsi="Times New Roman" w:cs="Times New Roman"/>
          <w:shd w:val="clear" w:color="auto" w:fill="auto"/>
          <w:lang w:val="en-US" w:eastAsia="zh-CN"/>
        </w:rPr>
        <w:t>Lan</w:t>
      </w:r>
      <w:r>
        <w:rPr>
          <w:rFonts w:hint="default"/>
          <w:vertAlign w:val="superscript"/>
          <w:lang w:val="en-US" w:eastAsia="zh-CN"/>
        </w:rPr>
        <w:fldChar w:fldCharType="begin"/>
      </w:r>
      <w:r>
        <w:rPr>
          <w:rFonts w:hint="default"/>
          <w:vertAlign w:val="superscript"/>
          <w:lang w:val="en-US" w:eastAsia="zh-CN"/>
        </w:rPr>
        <w:instrText xml:space="preserve"> REF _Ref20801 \r \h </w:instrText>
      </w:r>
      <w:r>
        <w:rPr>
          <w:rFonts w:hint="default"/>
          <w:vertAlign w:val="superscript"/>
          <w:lang w:val="en-US" w:eastAsia="zh-CN"/>
        </w:rPr>
        <w:fldChar w:fldCharType="separate"/>
      </w:r>
      <w:r>
        <w:rPr>
          <w:rFonts w:hint="default"/>
          <w:vertAlign w:val="superscript"/>
          <w:lang w:val="en-US" w:eastAsia="zh-CN"/>
        </w:rPr>
        <w:t>[28]</w:t>
      </w:r>
      <w:r>
        <w:rPr>
          <w:rFonts w:hint="default"/>
          <w:vertAlign w:val="superscript"/>
          <w:lang w:val="en-US" w:eastAsia="zh-CN"/>
        </w:rPr>
        <w:fldChar w:fldCharType="end"/>
      </w:r>
      <w:r>
        <w:rPr>
          <w:lang w:val="en-US" w:eastAsia="zh-CN"/>
        </w:rPr>
        <w:t>等提</w:t>
      </w:r>
      <w:r>
        <w:rPr>
          <w:rFonts w:hint="eastAsia"/>
          <w:lang w:val="en-US" w:eastAsia="zh-CN"/>
        </w:rPr>
        <w:t>出</w:t>
      </w:r>
      <w:r>
        <w:rPr>
          <w:rFonts w:hint="eastAsia" w:ascii="Times New Roman" w:hAnsi="Times New Roman" w:cs="Times New Roman"/>
          <w:shd w:val="clear" w:color="auto" w:fill="auto"/>
          <w:lang w:val="en-US" w:eastAsia="zh-CN"/>
        </w:rPr>
        <w:t>MADNet</w:t>
      </w:r>
      <w:r>
        <w:rPr>
          <w:rFonts w:hint="eastAsia"/>
          <w:lang w:val="en-US" w:eastAsia="zh-CN"/>
        </w:rPr>
        <w:t>(</w:t>
      </w:r>
      <w:r>
        <w:rPr>
          <w:rFonts w:hint="eastAsia" w:ascii="Times New Roman" w:hAnsi="Times New Roman" w:cs="Times New Roman"/>
          <w:shd w:val="clear" w:color="auto" w:fill="auto"/>
          <w:lang w:val="en-US" w:eastAsia="zh-CN"/>
        </w:rPr>
        <w:t>Multi-scale Attention Network for Image Super-Resolution</w:t>
      </w:r>
      <w:r>
        <w:rPr>
          <w:rFonts w:hint="eastAsia"/>
          <w:lang w:val="en-US" w:eastAsia="zh-CN"/>
        </w:rPr>
        <w:t>)</w:t>
      </w:r>
      <w:r>
        <w:rPr>
          <w:lang w:val="en-US" w:eastAsia="zh-CN"/>
        </w:rPr>
        <w:t>，</w:t>
      </w:r>
      <w:r>
        <w:rPr>
          <w:rFonts w:hint="eastAsia"/>
          <w:lang w:val="en-US" w:eastAsia="zh-CN"/>
        </w:rPr>
        <w:t>通过</w:t>
      </w:r>
      <w:r>
        <w:rPr>
          <w:lang w:val="en-US" w:eastAsia="zh-CN"/>
        </w:rPr>
        <w:t>设计残差多尺度模块，以增强多尺度特征表示能力，充分利用层次特征。</w:t>
      </w:r>
      <w:r>
        <w:rPr>
          <w:rFonts w:hint="eastAsia" w:ascii="Times New Roman" w:hAnsi="Times New Roman" w:cs="Times New Roman"/>
          <w:shd w:val="clear" w:color="auto" w:fill="auto"/>
          <w:lang w:val="en-US" w:eastAsia="zh-CN"/>
        </w:rPr>
        <w:t>Liu</w:t>
      </w:r>
      <w:r>
        <w:rPr>
          <w:rFonts w:hint="default"/>
          <w:vertAlign w:val="superscript"/>
          <w:lang w:val="en-US" w:eastAsia="zh-CN"/>
        </w:rPr>
        <w:fldChar w:fldCharType="begin"/>
      </w:r>
      <w:r>
        <w:rPr>
          <w:rFonts w:hint="default"/>
          <w:vertAlign w:val="superscript"/>
          <w:lang w:val="en-US" w:eastAsia="zh-CN"/>
        </w:rPr>
        <w:instrText xml:space="preserve"> REF _Ref20866 \r \h </w:instrText>
      </w:r>
      <w:r>
        <w:rPr>
          <w:rFonts w:hint="default"/>
          <w:vertAlign w:val="superscript"/>
          <w:lang w:val="en-US" w:eastAsia="zh-CN"/>
        </w:rPr>
        <w:fldChar w:fldCharType="separate"/>
      </w:r>
      <w:r>
        <w:rPr>
          <w:rFonts w:hint="default"/>
          <w:vertAlign w:val="superscript"/>
          <w:lang w:val="en-US" w:eastAsia="zh-CN"/>
        </w:rPr>
        <w:t>[29]</w:t>
      </w:r>
      <w:r>
        <w:rPr>
          <w:rFonts w:hint="default"/>
          <w:vertAlign w:val="superscript"/>
          <w:lang w:val="en-US" w:eastAsia="zh-CN"/>
        </w:rPr>
        <w:fldChar w:fldCharType="end"/>
      </w:r>
      <w:r>
        <w:rPr>
          <w:lang w:val="en-US" w:eastAsia="zh-CN"/>
        </w:rPr>
        <w:t>等</w:t>
      </w:r>
      <w:r>
        <w:rPr>
          <w:rFonts w:hint="eastAsia"/>
          <w:lang w:val="en-US" w:eastAsia="zh-CN"/>
        </w:rPr>
        <w:t>则</w:t>
      </w:r>
      <w:r>
        <w:rPr>
          <w:lang w:val="en-US" w:eastAsia="zh-CN"/>
        </w:rPr>
        <w:t>提出</w:t>
      </w:r>
      <w:r>
        <w:rPr>
          <w:rFonts w:hint="eastAsia" w:ascii="Times New Roman" w:hAnsi="Times New Roman" w:cs="Times New Roman"/>
          <w:shd w:val="clear" w:color="auto" w:fill="auto"/>
          <w:lang w:val="en-US" w:eastAsia="zh-CN"/>
        </w:rPr>
        <w:t>Cross-SRN</w:t>
      </w:r>
      <w:r>
        <w:rPr>
          <w:rFonts w:hint="eastAsia"/>
          <w:lang w:val="en-US" w:eastAsia="zh-CN"/>
        </w:rPr>
        <w:t>(</w:t>
      </w:r>
      <w:r>
        <w:rPr>
          <w:rFonts w:hint="eastAsia" w:ascii="Times New Roman" w:hAnsi="Times New Roman" w:cs="Times New Roman"/>
          <w:shd w:val="clear" w:color="auto" w:fill="auto"/>
          <w:lang w:val="en-US" w:eastAsia="zh-CN"/>
        </w:rPr>
        <w:t>Cross-Scale Residual Network</w:t>
      </w:r>
      <w:r>
        <w:rPr>
          <w:rFonts w:hint="eastAsia"/>
          <w:lang w:val="en-US" w:eastAsia="zh-CN"/>
        </w:rPr>
        <w:t>)</w:t>
      </w:r>
      <w:r>
        <w:rPr>
          <w:lang w:val="en-US" w:eastAsia="zh-CN"/>
        </w:rPr>
        <w:t>，通过多尺度特征融合充分探索不同尺度下的特征信息。</w:t>
      </w:r>
      <w:r>
        <w:rPr>
          <w:rFonts w:hint="eastAsia" w:ascii="Times New Roman" w:hAnsi="Times New Roman" w:cs="Times New Roman"/>
          <w:shd w:val="clear" w:color="auto" w:fill="auto"/>
          <w:lang w:val="en-US" w:eastAsia="zh-CN"/>
        </w:rPr>
        <w:t>Zhou</w:t>
      </w:r>
      <w:r>
        <w:rPr>
          <w:rFonts w:hint="default"/>
          <w:vertAlign w:val="superscript"/>
          <w:lang w:val="en-US" w:eastAsia="zh-CN"/>
        </w:rPr>
        <w:fldChar w:fldCharType="begin"/>
      </w:r>
      <w:r>
        <w:rPr>
          <w:rFonts w:hint="default"/>
          <w:vertAlign w:val="superscript"/>
          <w:lang w:val="en-US" w:eastAsia="zh-CN"/>
        </w:rPr>
        <w:instrText xml:space="preserve"> REF _Ref20919 \r \h </w:instrText>
      </w:r>
      <w:r>
        <w:rPr>
          <w:rFonts w:hint="default"/>
          <w:vertAlign w:val="superscript"/>
          <w:lang w:val="en-US" w:eastAsia="zh-CN"/>
        </w:rPr>
        <w:fldChar w:fldCharType="separate"/>
      </w:r>
      <w:r>
        <w:rPr>
          <w:rFonts w:hint="default"/>
          <w:vertAlign w:val="superscript"/>
          <w:lang w:val="en-US" w:eastAsia="zh-CN"/>
        </w:rPr>
        <w:t>[30]</w:t>
      </w:r>
      <w:r>
        <w:rPr>
          <w:rFonts w:hint="default"/>
          <w:vertAlign w:val="superscript"/>
          <w:lang w:val="en-US" w:eastAsia="zh-CN"/>
        </w:rPr>
        <w:fldChar w:fldCharType="end"/>
      </w:r>
      <w:r>
        <w:rPr>
          <w:lang w:val="en-US" w:eastAsia="zh-CN"/>
        </w:rPr>
        <w:t>等则提出</w:t>
      </w:r>
      <w:r>
        <w:rPr>
          <w:rFonts w:hint="eastAsia" w:ascii="Times New Roman" w:hAnsi="Times New Roman" w:cs="Times New Roman"/>
          <w:shd w:val="clear" w:color="auto" w:fill="auto"/>
          <w:lang w:val="en-US" w:eastAsia="zh-CN"/>
        </w:rPr>
        <w:t>VapSR</w:t>
      </w:r>
      <w:r>
        <w:rPr>
          <w:rFonts w:hint="eastAsia"/>
          <w:lang w:val="en-US" w:eastAsia="zh-CN"/>
        </w:rPr>
        <w:t>(</w:t>
      </w:r>
      <w:r>
        <w:rPr>
          <w:rFonts w:hint="eastAsia" w:ascii="Times New Roman" w:hAnsi="Times New Roman" w:cs="Times New Roman"/>
          <w:shd w:val="clear" w:color="auto" w:fill="auto"/>
          <w:lang w:val="en-US" w:eastAsia="zh-CN"/>
        </w:rPr>
        <w:t>V</w:t>
      </w:r>
      <w:r>
        <w:rPr>
          <w:rFonts w:hint="eastAsia" w:ascii="Times New Roman" w:hAnsi="Times New Roman" w:cs="Times New Roman"/>
          <w:shd w:val="clear" w:color="auto" w:fill="auto"/>
          <w:lang w:val="en-US" w:eastAsia="zh-CN"/>
        </w:rPr>
        <w:t>ariable Receptive Field and Attention-based Super-Resolution Network</w:t>
      </w:r>
      <w:r>
        <w:rPr>
          <w:rFonts w:hint="eastAsia"/>
          <w:lang w:val="en-US" w:eastAsia="zh-CN"/>
        </w:rPr>
        <w:t>)</w:t>
      </w:r>
      <w:r>
        <w:rPr>
          <w:lang w:val="en-US" w:eastAsia="zh-CN"/>
        </w:rPr>
        <w:t>，通过大感受野卷积提升特征提取的能力。</w:t>
      </w:r>
      <w:r>
        <w:rPr>
          <w:rFonts w:hint="eastAsia" w:ascii="Times New Roman" w:hAnsi="Times New Roman" w:cs="Times New Roman"/>
          <w:shd w:val="clear" w:color="auto" w:fill="auto"/>
          <w:lang w:val="en-US" w:eastAsia="zh-CN"/>
        </w:rPr>
        <w:t>Kong</w:t>
      </w:r>
      <w:r>
        <w:rPr>
          <w:lang w:val="en-US" w:eastAsia="zh-CN"/>
        </w:rPr>
        <w:t>等则提出</w:t>
      </w:r>
      <w:r>
        <w:rPr>
          <w:rFonts w:hint="eastAsia" w:ascii="Times New Roman" w:hAnsi="Times New Roman" w:cs="Times New Roman"/>
          <w:shd w:val="clear" w:color="auto" w:fill="auto"/>
          <w:lang w:val="en-US" w:eastAsia="zh-CN"/>
        </w:rPr>
        <w:t>RLFN</w:t>
      </w:r>
      <w:r>
        <w:rPr>
          <w:rFonts w:hint="default"/>
          <w:vertAlign w:val="superscript"/>
          <w:lang w:val="en-US" w:eastAsia="zh-CN"/>
        </w:rPr>
        <w:fldChar w:fldCharType="begin"/>
      </w:r>
      <w:r>
        <w:rPr>
          <w:rFonts w:hint="default"/>
          <w:vertAlign w:val="superscript"/>
          <w:lang w:val="en-US" w:eastAsia="zh-CN"/>
        </w:rPr>
        <w:instrText xml:space="preserve"> REF _Ref20971 \r \h </w:instrText>
      </w:r>
      <w:r>
        <w:rPr>
          <w:rFonts w:hint="default"/>
          <w:vertAlign w:val="superscript"/>
          <w:lang w:val="en-US" w:eastAsia="zh-CN"/>
        </w:rPr>
        <w:fldChar w:fldCharType="separate"/>
      </w:r>
      <w:r>
        <w:rPr>
          <w:rFonts w:hint="default"/>
          <w:vertAlign w:val="superscript"/>
          <w:lang w:val="en-US" w:eastAsia="zh-CN"/>
        </w:rPr>
        <w:t>[31]</w:t>
      </w:r>
      <w:r>
        <w:rPr>
          <w:rFonts w:hint="default"/>
          <w:vertAlign w:val="superscript"/>
          <w:lang w:val="en-US" w:eastAsia="zh-CN"/>
        </w:rPr>
        <w:fldChar w:fldCharType="end"/>
      </w:r>
      <w:r>
        <w:rPr>
          <w:rFonts w:hint="eastAsia"/>
          <w:lang w:val="en-US" w:eastAsia="zh-CN"/>
        </w:rPr>
        <w:t>(</w:t>
      </w:r>
      <w:r>
        <w:rPr>
          <w:rFonts w:hint="eastAsia" w:ascii="Times New Roman" w:hAnsi="Times New Roman" w:cs="Times New Roman"/>
          <w:shd w:val="clear" w:color="auto" w:fill="auto"/>
          <w:lang w:val="en-US" w:eastAsia="zh-CN"/>
        </w:rPr>
        <w:t>Residual Local Feature Network</w:t>
      </w:r>
      <w:r>
        <w:rPr>
          <w:rFonts w:hint="eastAsia"/>
          <w:lang w:val="en-US" w:eastAsia="zh-CN"/>
        </w:rPr>
        <w:t>)</w:t>
      </w:r>
      <w:r>
        <w:rPr>
          <w:lang w:val="en-US" w:eastAsia="zh-CN"/>
        </w:rPr>
        <w:t>，通过引入残差局部特征网络，在速度和性能上实现更好的平衡。</w:t>
      </w:r>
      <w:r>
        <w:rPr>
          <w:rFonts w:hint="eastAsia" w:ascii="Times New Roman" w:hAnsi="Times New Roman" w:cs="Times New Roman"/>
          <w:shd w:val="clear" w:color="auto" w:fill="auto"/>
          <w:lang w:val="en-US" w:eastAsia="zh-CN"/>
        </w:rPr>
        <w:t>Gao</w:t>
      </w:r>
      <w:r>
        <w:rPr>
          <w:rFonts w:hint="default"/>
          <w:vertAlign w:val="superscript"/>
          <w:lang w:val="en-US" w:eastAsia="zh-CN"/>
        </w:rPr>
        <w:fldChar w:fldCharType="begin"/>
      </w:r>
      <w:r>
        <w:rPr>
          <w:rFonts w:hint="default"/>
          <w:vertAlign w:val="superscript"/>
          <w:lang w:val="en-US" w:eastAsia="zh-CN"/>
        </w:rPr>
        <w:instrText xml:space="preserve"> REF _Ref21092 \r \h </w:instrText>
      </w:r>
      <w:r>
        <w:rPr>
          <w:rFonts w:hint="default"/>
          <w:vertAlign w:val="superscript"/>
          <w:lang w:val="en-US" w:eastAsia="zh-CN"/>
        </w:rPr>
        <w:fldChar w:fldCharType="separate"/>
      </w:r>
      <w:r>
        <w:rPr>
          <w:rFonts w:hint="default"/>
          <w:vertAlign w:val="superscript"/>
          <w:lang w:val="en-US" w:eastAsia="zh-CN"/>
        </w:rPr>
        <w:t>[34]</w:t>
      </w:r>
      <w:r>
        <w:rPr>
          <w:rFonts w:hint="default"/>
          <w:vertAlign w:val="superscript"/>
          <w:lang w:val="en-US" w:eastAsia="zh-CN"/>
        </w:rPr>
        <w:fldChar w:fldCharType="end"/>
      </w:r>
      <w:r>
        <w:rPr>
          <w:lang w:val="en-US" w:eastAsia="zh-CN"/>
        </w:rPr>
        <w:t>等提出</w:t>
      </w:r>
      <w:r>
        <w:rPr>
          <w:rFonts w:hint="eastAsia" w:ascii="Times New Roman" w:hAnsi="Times New Roman" w:cs="Times New Roman"/>
          <w:shd w:val="clear" w:color="auto" w:fill="auto"/>
          <w:lang w:val="en-US" w:eastAsia="zh-CN"/>
        </w:rPr>
        <w:t>VLESR</w:t>
      </w:r>
      <w:r>
        <w:rPr>
          <w:rFonts w:hint="eastAsia"/>
          <w:lang w:val="en-US" w:eastAsia="zh-CN"/>
        </w:rPr>
        <w:t>(</w:t>
      </w:r>
      <w:r>
        <w:rPr>
          <w:rFonts w:hint="eastAsia" w:ascii="Times New Roman" w:hAnsi="Times New Roman" w:cs="Times New Roman"/>
          <w:shd w:val="clear" w:color="auto" w:fill="auto"/>
          <w:lang w:val="en-US" w:eastAsia="zh-CN"/>
        </w:rPr>
        <w:t>A Very Lightweight And Efficient Image Super-resolution Network</w:t>
      </w:r>
      <w:r>
        <w:rPr>
          <w:rFonts w:hint="eastAsia"/>
          <w:lang w:val="en-US" w:eastAsia="zh-CN"/>
        </w:rPr>
        <w:t>),</w:t>
      </w:r>
      <w:r>
        <w:rPr>
          <w:lang w:val="en-US" w:eastAsia="zh-CN"/>
        </w:rPr>
        <w:t>结合多种信息交互模块，提升低频和高频信息的融合效率。</w:t>
      </w:r>
      <w:r>
        <w:rPr>
          <w:rFonts w:hint="eastAsia" w:ascii="Times New Roman" w:hAnsi="Times New Roman" w:cs="Times New Roman"/>
          <w:shd w:val="clear" w:color="auto" w:fill="auto"/>
          <w:lang w:val="en-US" w:eastAsia="zh-CN"/>
        </w:rPr>
        <w:t>Fang</w:t>
      </w:r>
      <w:r>
        <w:rPr>
          <w:rFonts w:hint="default"/>
          <w:vertAlign w:val="superscript"/>
          <w:lang w:val="en-US" w:eastAsia="zh-CN"/>
        </w:rPr>
        <w:fldChar w:fldCharType="begin"/>
      </w:r>
      <w:r>
        <w:rPr>
          <w:rFonts w:hint="default"/>
          <w:vertAlign w:val="superscript"/>
          <w:lang w:val="en-US" w:eastAsia="zh-CN"/>
        </w:rPr>
        <w:instrText xml:space="preserve"> REF _Ref21167 \r \h </w:instrText>
      </w:r>
      <w:r>
        <w:rPr>
          <w:rFonts w:hint="default"/>
          <w:vertAlign w:val="superscript"/>
          <w:lang w:val="en-US" w:eastAsia="zh-CN"/>
        </w:rPr>
        <w:fldChar w:fldCharType="separate"/>
      </w:r>
      <w:r>
        <w:rPr>
          <w:rFonts w:hint="default"/>
          <w:vertAlign w:val="superscript"/>
          <w:lang w:val="en-US" w:eastAsia="zh-CN"/>
        </w:rPr>
        <w:t>[35]</w:t>
      </w:r>
      <w:r>
        <w:rPr>
          <w:rFonts w:hint="default"/>
          <w:vertAlign w:val="superscript"/>
          <w:lang w:val="en-US" w:eastAsia="zh-CN"/>
        </w:rPr>
        <w:fldChar w:fldCharType="end"/>
      </w:r>
      <w:r>
        <w:rPr>
          <w:lang w:val="en-US" w:eastAsia="zh-CN"/>
        </w:rPr>
        <w:t>等提出</w:t>
      </w:r>
      <w:r>
        <w:rPr>
          <w:rFonts w:hint="eastAsia" w:ascii="Times New Roman" w:hAnsi="Times New Roman" w:cs="Times New Roman"/>
          <w:shd w:val="clear" w:color="auto" w:fill="auto"/>
          <w:lang w:val="en-US" w:eastAsia="zh-CN"/>
        </w:rPr>
        <w:t>SCAN</w:t>
      </w:r>
      <w:r>
        <w:rPr>
          <w:rFonts w:hint="eastAsia"/>
          <w:lang w:val="en-US" w:eastAsia="zh-CN"/>
        </w:rPr>
        <w:t>(</w:t>
      </w:r>
      <w:r>
        <w:rPr>
          <w:rFonts w:hint="eastAsia" w:ascii="Times New Roman" w:hAnsi="Times New Roman" w:cs="Times New Roman"/>
          <w:shd w:val="clear" w:color="auto" w:fill="auto"/>
          <w:lang w:val="en-US" w:eastAsia="zh-CN"/>
        </w:rPr>
        <w:t>Scalable Attention Network for Lightweight Image Super-Resolution</w:t>
      </w:r>
      <w:r>
        <w:rPr>
          <w:lang w:val="en-US" w:eastAsia="zh-CN"/>
        </w:rPr>
        <w:t>），通过设计可扩展注意力网络，有效提升轻量化超分辨率任务的性能和效率。深度学习的</w:t>
      </w:r>
      <w:r>
        <w:rPr>
          <w:rFonts w:hint="eastAsia" w:ascii="Times New Roman" w:hAnsi="Times New Roman" w:cs="Times New Roman"/>
          <w:shd w:val="clear" w:color="auto" w:fill="auto"/>
          <w:lang w:val="en-US" w:eastAsia="zh-CN"/>
        </w:rPr>
        <w:t>SISR</w:t>
      </w:r>
      <w:r>
        <w:rPr>
          <w:lang w:val="en-US" w:eastAsia="zh-CN"/>
        </w:rPr>
        <w:t>技术在多个领域取得突破性进展，广泛应用于超分辨率重建任务。</w:t>
      </w:r>
    </w:p>
    <w:p w14:paraId="73809B85">
      <w:pPr>
        <w:keepNext w:val="0"/>
        <w:keepLines w:val="0"/>
        <w:pageBreakBefore w:val="0"/>
        <w:widowControl/>
        <w:kinsoku/>
        <w:wordWrap w:val="0"/>
        <w:overflowPunct/>
        <w:topLinePunct w:val="0"/>
        <w:autoSpaceDE/>
        <w:autoSpaceDN/>
        <w:bidi w:val="0"/>
        <w:adjustRightInd w:val="0"/>
        <w:snapToGrid w:val="0"/>
        <w:textAlignment w:val="auto"/>
        <w:rPr>
          <w:lang w:val="en-US" w:eastAsia="zh-CN"/>
        </w:rPr>
      </w:pPr>
      <w:r>
        <w:rPr>
          <w:lang w:val="en-US" w:eastAsia="zh-CN"/>
        </w:rPr>
        <w:t>图像超分辨率技术</w:t>
      </w:r>
      <w:r>
        <w:rPr>
          <w:rFonts w:hint="eastAsia"/>
          <w:lang w:val="en-US" w:eastAsia="zh-CN"/>
        </w:rPr>
        <w:t>在可见光图像</w:t>
      </w:r>
      <w:r>
        <w:rPr>
          <w:lang w:val="en-US" w:eastAsia="zh-CN"/>
        </w:rPr>
        <w:t>显著进展，但</w:t>
      </w:r>
      <w:r>
        <w:rPr>
          <w:rFonts w:hint="eastAsia"/>
          <w:lang w:val="en-US" w:eastAsia="zh-CN"/>
        </w:rPr>
        <w:t>在红外图像面</w:t>
      </w:r>
      <w:r>
        <w:rPr>
          <w:lang w:val="en-US" w:eastAsia="zh-CN"/>
        </w:rPr>
        <w:t>临一些挑战，主要来自红外成像系统的固有差异</w:t>
      </w:r>
      <w:r>
        <w:rPr>
          <w:rFonts w:hint="eastAsia"/>
          <w:lang w:val="en-US" w:eastAsia="zh-CN"/>
        </w:rPr>
        <w:t>,</w:t>
      </w:r>
      <w:r>
        <w:rPr>
          <w:lang w:val="en-US" w:eastAsia="zh-CN"/>
        </w:rPr>
        <w:t>与可见光图像不同，红外图像的边缘和轮廓通常较为模糊，这源于红外传感器捕捉的是热辐射信息而非反射光，导致图像细节和锐度丧失。为了应对这一问题，</w:t>
      </w:r>
      <w:r>
        <w:rPr>
          <w:rFonts w:hint="eastAsia" w:ascii="Times New Roman" w:hAnsi="Times New Roman" w:cs="Times New Roman"/>
          <w:shd w:val="clear" w:color="auto" w:fill="auto"/>
          <w:lang w:val="en-US" w:eastAsia="zh-CN"/>
        </w:rPr>
        <w:t>Bai</w:t>
      </w:r>
      <w:r>
        <w:rPr>
          <w:rFonts w:hint="default"/>
          <w:vertAlign w:val="superscript"/>
          <w:lang w:val="en-US" w:eastAsia="zh-CN"/>
        </w:rPr>
        <w:fldChar w:fldCharType="begin"/>
      </w:r>
      <w:r>
        <w:rPr>
          <w:rFonts w:hint="default"/>
          <w:vertAlign w:val="superscript"/>
          <w:lang w:val="en-US" w:eastAsia="zh-CN"/>
        </w:rPr>
        <w:instrText xml:space="preserve"> REF _Ref11204 \r \h </w:instrText>
      </w:r>
      <w:r>
        <w:rPr>
          <w:rFonts w:hint="default"/>
          <w:vertAlign w:val="superscript"/>
          <w:lang w:val="en-US" w:eastAsia="zh-CN"/>
        </w:rPr>
        <w:fldChar w:fldCharType="separate"/>
      </w:r>
      <w:r>
        <w:rPr>
          <w:rFonts w:hint="default"/>
          <w:vertAlign w:val="superscript"/>
          <w:lang w:val="en-US" w:eastAsia="zh-CN"/>
        </w:rPr>
        <w:t>[36]</w:t>
      </w:r>
      <w:r>
        <w:rPr>
          <w:rFonts w:hint="default"/>
          <w:vertAlign w:val="superscript"/>
          <w:lang w:val="en-US" w:eastAsia="zh-CN"/>
        </w:rPr>
        <w:fldChar w:fldCharType="end"/>
      </w:r>
      <w:r>
        <w:rPr>
          <w:lang w:val="en-US" w:eastAsia="zh-CN"/>
        </w:rPr>
        <w:t>等提出一种基于</w:t>
      </w:r>
      <w:r>
        <w:rPr>
          <w:rFonts w:hint="eastAsia" w:ascii="Times New Roman" w:hAnsi="Times New Roman" w:cs="Times New Roman"/>
          <w:shd w:val="clear" w:color="auto" w:fill="auto"/>
          <w:lang w:val="en-US" w:eastAsia="zh-CN"/>
        </w:rPr>
        <w:t>RESNET</w:t>
      </w:r>
      <w:r>
        <w:rPr>
          <w:lang w:val="en-US" w:eastAsia="zh-CN"/>
        </w:rPr>
        <w:t>的模型，通过残差网络提取高频和低频信息，利用跳跃连接保持细节</w:t>
      </w:r>
      <w:r>
        <w:rPr>
          <w:rFonts w:hint="eastAsia"/>
          <w:lang w:val="en-US" w:eastAsia="zh-CN"/>
        </w:rPr>
        <w:t>,</w:t>
      </w:r>
      <w:r>
        <w:rPr>
          <w:lang w:val="en-US" w:eastAsia="zh-CN"/>
        </w:rPr>
        <w:t>显著提升图像分辨率。</w:t>
      </w:r>
      <w:r>
        <w:rPr>
          <w:rFonts w:hint="eastAsia" w:ascii="Times New Roman" w:hAnsi="Times New Roman" w:cs="Times New Roman"/>
          <w:shd w:val="clear" w:color="auto" w:fill="auto"/>
          <w:lang w:val="en-US" w:eastAsia="zh-CN"/>
        </w:rPr>
        <w:t>Yao</w:t>
      </w:r>
      <w:r>
        <w:rPr>
          <w:rFonts w:hint="default"/>
          <w:vertAlign w:val="superscript"/>
          <w:lang w:val="en-US" w:eastAsia="zh-CN"/>
        </w:rPr>
        <w:fldChar w:fldCharType="begin"/>
      </w:r>
      <w:r>
        <w:rPr>
          <w:rFonts w:hint="default"/>
          <w:vertAlign w:val="superscript"/>
          <w:lang w:val="en-US" w:eastAsia="zh-CN"/>
        </w:rPr>
        <w:instrText xml:space="preserve"> REF _Ref11324 \r \h </w:instrText>
      </w:r>
      <w:r>
        <w:rPr>
          <w:rFonts w:hint="default"/>
          <w:vertAlign w:val="superscript"/>
          <w:lang w:val="en-US" w:eastAsia="zh-CN"/>
        </w:rPr>
        <w:fldChar w:fldCharType="separate"/>
      </w:r>
      <w:r>
        <w:rPr>
          <w:rFonts w:hint="default"/>
          <w:vertAlign w:val="superscript"/>
          <w:lang w:val="en-US" w:eastAsia="zh-CN"/>
        </w:rPr>
        <w:t>[37]</w:t>
      </w:r>
      <w:r>
        <w:rPr>
          <w:rFonts w:hint="default"/>
          <w:vertAlign w:val="superscript"/>
          <w:lang w:val="en-US" w:eastAsia="zh-CN"/>
        </w:rPr>
        <w:fldChar w:fldCharType="end"/>
      </w:r>
      <w:r>
        <w:rPr>
          <w:rFonts w:hint="eastAsia"/>
          <w:vertAlign w:val="superscript"/>
          <w:lang w:val="en-US" w:eastAsia="zh-CN"/>
        </w:rPr>
        <w:t xml:space="preserve"> </w:t>
      </w:r>
      <w:r>
        <w:rPr>
          <w:rFonts w:hint="eastAsia"/>
          <w:vertAlign w:val="baseline"/>
          <w:lang w:val="en-US" w:eastAsia="zh-CN"/>
        </w:rPr>
        <w:t>等</w:t>
      </w:r>
      <w:r>
        <w:rPr>
          <w:lang w:val="en-US" w:eastAsia="zh-CN"/>
        </w:rPr>
        <w:t>则结合</w:t>
      </w:r>
      <w:r>
        <w:rPr>
          <w:rFonts w:hint="eastAsia" w:ascii="Times New Roman" w:hAnsi="Times New Roman" w:cs="Times New Roman"/>
          <w:shd w:val="clear" w:color="auto" w:fill="auto"/>
          <w:lang w:val="en-US" w:eastAsia="zh-CN"/>
        </w:rPr>
        <w:t>CNN</w:t>
      </w:r>
      <w:r>
        <w:rPr>
          <w:lang w:val="en-US" w:eastAsia="zh-CN"/>
        </w:rPr>
        <w:t>和传统方法，利用稀疏表示模块提取边缘特征，并通过残差网络融合高低频信息。</w:t>
      </w:r>
      <w:r>
        <w:rPr>
          <w:rFonts w:hint="eastAsia" w:ascii="Times New Roman" w:hAnsi="Times New Roman" w:cs="Times New Roman"/>
          <w:shd w:val="clear" w:color="auto" w:fill="auto"/>
          <w:lang w:val="en-US" w:eastAsia="zh-CN"/>
        </w:rPr>
        <w:t>Chao</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_Ref21503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[32]</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等提出网络</w:t>
      </w:r>
      <w:r>
        <w:rPr>
          <w:rFonts w:hint="eastAsia" w:ascii="Times New Roman" w:hAnsi="Times New Roman" w:cs="Times New Roman"/>
          <w:shd w:val="clear" w:color="auto" w:fill="auto"/>
          <w:lang w:val="en-US" w:eastAsia="zh-CN"/>
        </w:rPr>
        <w:t>LIRCAN</w:t>
      </w:r>
      <w:r>
        <w:rPr>
          <w:rFonts w:ascii="宋体" w:hAnsi="宋体" w:eastAsia="宋体" w:cs="宋体"/>
          <w:sz w:val="24"/>
          <w:szCs w:val="24"/>
        </w:rPr>
        <w:t>，在亚像素卷积后引入新的上采样方法。</w:t>
      </w:r>
      <w:r>
        <w:rPr>
          <w:rFonts w:hint="eastAsia" w:ascii="Times New Roman" w:hAnsi="Times New Roman" w:cs="Times New Roman"/>
          <w:shd w:val="clear" w:color="auto" w:fill="auto"/>
          <w:lang w:val="en-US" w:eastAsia="zh-CN"/>
        </w:rPr>
        <w:t>Choi</w:t>
      </w:r>
      <w:r>
        <w:rPr>
          <w:rFonts w:hint="default"/>
          <w:vertAlign w:val="superscript"/>
          <w:lang w:val="en-US" w:eastAsia="zh-CN"/>
        </w:rPr>
        <w:fldChar w:fldCharType="begin"/>
      </w:r>
      <w:r>
        <w:rPr>
          <w:rFonts w:hint="default"/>
          <w:vertAlign w:val="superscript"/>
          <w:lang w:val="en-US" w:eastAsia="zh-CN"/>
        </w:rPr>
        <w:instrText xml:space="preserve"> REF _Ref21604 \r \h </w:instrText>
      </w:r>
      <w:r>
        <w:rPr>
          <w:rFonts w:hint="default"/>
          <w:vertAlign w:val="superscript"/>
          <w:lang w:val="en-US" w:eastAsia="zh-CN"/>
        </w:rPr>
        <w:fldChar w:fldCharType="separate"/>
      </w:r>
      <w:r>
        <w:rPr>
          <w:rFonts w:hint="default"/>
          <w:vertAlign w:val="superscript"/>
          <w:lang w:val="en-US" w:eastAsia="zh-CN"/>
        </w:rPr>
        <w:t>[38]</w:t>
      </w:r>
      <w:r>
        <w:rPr>
          <w:rFonts w:hint="default"/>
          <w:vertAlign w:val="superscript"/>
          <w:lang w:val="en-US" w:eastAsia="zh-CN"/>
        </w:rPr>
        <w:fldChar w:fldCharType="end"/>
      </w:r>
      <w:r>
        <w:rPr>
          <w:rFonts w:hint="eastAsia"/>
          <w:vertAlign w:val="baseline"/>
          <w:lang w:val="en-US" w:eastAsia="zh-CN"/>
        </w:rPr>
        <w:t>等</w:t>
      </w:r>
      <w:r>
        <w:rPr>
          <w:lang w:val="en-US" w:eastAsia="zh-CN"/>
        </w:rPr>
        <w:t>通过引入可见光图像，采用多模态融合技术提升红外图像的重建性能。迁移学习和双路径网络方法有效补充红外图像中的缺失信息。</w:t>
      </w:r>
      <w:r>
        <w:rPr>
          <w:rFonts w:hint="eastAsia" w:ascii="Times New Roman" w:hAnsi="Times New Roman" w:cs="Times New Roman"/>
          <w:shd w:val="clear" w:color="auto" w:fill="auto"/>
          <w:lang w:val="en-US" w:eastAsia="zh-CN"/>
        </w:rPr>
        <w:t>Wang</w:t>
      </w:r>
      <w:r>
        <w:rPr>
          <w:rFonts w:hint="eastAsia"/>
          <w:vertAlign w:val="superscript"/>
          <w:lang w:val="en-US" w:eastAsia="zh-CN"/>
        </w:rPr>
        <w:fldChar w:fldCharType="begin"/>
      </w:r>
      <w:r>
        <w:rPr>
          <w:rFonts w:hint="eastAsia"/>
          <w:vertAlign w:val="superscript"/>
          <w:lang w:val="en-US" w:eastAsia="zh-CN"/>
        </w:rPr>
        <w:instrText xml:space="preserve"> REF _Ref22244 \r \h </w:instrText>
      </w:r>
      <w:r>
        <w:rPr>
          <w:rFonts w:hint="eastAsia"/>
          <w:vertAlign w:val="superscript"/>
          <w:lang w:val="en-US" w:eastAsia="zh-CN"/>
        </w:rPr>
        <w:fldChar w:fldCharType="separate"/>
      </w:r>
      <w:r>
        <w:rPr>
          <w:rFonts w:hint="eastAsia"/>
          <w:vertAlign w:val="superscript"/>
          <w:lang w:val="en-US" w:eastAsia="zh-CN"/>
        </w:rPr>
        <w:t>[39]</w:t>
      </w:r>
      <w:r>
        <w:rPr>
          <w:rFonts w:hint="eastAsia"/>
          <w:vertAlign w:val="superscript"/>
          <w:lang w:val="en-US" w:eastAsia="zh-CN"/>
        </w:rPr>
        <w:fldChar w:fldCharType="end"/>
      </w:r>
      <w:r>
        <w:rPr>
          <w:rFonts w:hint="eastAsia"/>
          <w:lang w:val="en-US" w:eastAsia="zh-CN"/>
        </w:rPr>
        <w:t>等提出一种基于解码器结构的基于深度学习的红外可见图像融合超分辨率方法。</w:t>
      </w:r>
      <w:r>
        <w:rPr>
          <w:rFonts w:hint="eastAsia" w:ascii="Times New Roman" w:hAnsi="Times New Roman" w:cs="Times New Roman"/>
          <w:shd w:val="clear" w:color="auto" w:fill="auto"/>
          <w:lang w:val="en-US" w:eastAsia="zh-CN"/>
        </w:rPr>
        <w:t>Huang</w:t>
      </w:r>
      <w:r>
        <w:rPr>
          <w:rFonts w:hint="eastAsia"/>
          <w:vertAlign w:val="superscript"/>
          <w:lang w:val="en-US" w:eastAsia="zh-CN"/>
        </w:rPr>
        <w:fldChar w:fldCharType="begin"/>
      </w:r>
      <w:r>
        <w:rPr>
          <w:rFonts w:hint="eastAsia"/>
          <w:vertAlign w:val="superscript"/>
          <w:lang w:val="en-US" w:eastAsia="zh-CN"/>
        </w:rPr>
        <w:instrText xml:space="preserve"> REF _Ref22277 \r \h </w:instrText>
      </w:r>
      <w:r>
        <w:rPr>
          <w:rFonts w:hint="eastAsia"/>
          <w:vertAlign w:val="superscript"/>
          <w:lang w:val="en-US" w:eastAsia="zh-CN"/>
        </w:rPr>
        <w:fldChar w:fldCharType="separate"/>
      </w:r>
      <w:r>
        <w:rPr>
          <w:rFonts w:hint="eastAsia"/>
          <w:vertAlign w:val="superscript"/>
          <w:lang w:val="en-US" w:eastAsia="zh-CN"/>
        </w:rPr>
        <w:t>[40]</w:t>
      </w:r>
      <w:r>
        <w:rPr>
          <w:rFonts w:hint="eastAsia"/>
          <w:vertAlign w:val="superscript"/>
          <w:lang w:val="en-US" w:eastAsia="zh-CN"/>
        </w:rPr>
        <w:fldChar w:fldCharType="end"/>
      </w:r>
      <w:r>
        <w:rPr>
          <w:rFonts w:ascii="宋体" w:hAnsi="宋体" w:eastAsia="宋体" w:cs="宋体"/>
          <w:sz w:val="24"/>
          <w:szCs w:val="24"/>
        </w:rPr>
        <w:t>等提出目标导向的</w:t>
      </w:r>
      <w:r>
        <w:rPr>
          <w:rFonts w:hint="eastAsia" w:ascii="Times New Roman" w:hAnsi="Times New Roman" w:cs="Times New Roman"/>
          <w:shd w:val="clear" w:color="auto" w:fill="auto"/>
          <w:lang w:val="en-US" w:eastAsia="zh-CN"/>
        </w:rPr>
        <w:t>DASRGAN</w:t>
      </w:r>
      <w:r>
        <w:rPr>
          <w:rFonts w:hint="eastAsia" w:cs="宋体"/>
          <w:sz w:val="24"/>
          <w:szCs w:val="24"/>
          <w:lang w:val="en-US" w:eastAsia="zh-CN"/>
        </w:rPr>
        <w:t>,</w:t>
      </w:r>
      <w:r>
        <w:rPr>
          <w:rFonts w:ascii="宋体" w:hAnsi="宋体" w:eastAsia="宋体" w:cs="宋体"/>
          <w:sz w:val="24"/>
          <w:szCs w:val="24"/>
        </w:rPr>
        <w:t>通过</w:t>
      </w:r>
      <w:r>
        <w:rPr>
          <w:rFonts w:hint="eastAsia" w:ascii="Times New Roman" w:hAnsi="Times New Roman" w:cs="Times New Roman"/>
          <w:shd w:val="clear" w:color="auto" w:fill="auto"/>
          <w:lang w:val="en-US" w:eastAsia="zh-CN"/>
        </w:rPr>
        <w:t>Sobel</w:t>
      </w:r>
      <w:r>
        <w:rPr>
          <w:rFonts w:ascii="宋体" w:hAnsi="宋体" w:eastAsia="宋体" w:cs="宋体"/>
          <w:sz w:val="24"/>
          <w:szCs w:val="24"/>
        </w:rPr>
        <w:t>引导对抗损失细化纹理，</w:t>
      </w:r>
      <w:r>
        <w:rPr>
          <w:rFonts w:hint="eastAsia" w:cs="宋体"/>
          <w:sz w:val="24"/>
          <w:szCs w:val="24"/>
          <w:lang w:val="en-US" w:eastAsia="zh-CN"/>
        </w:rPr>
        <w:t>并添加</w:t>
      </w:r>
      <w:r>
        <w:rPr>
          <w:rFonts w:ascii="宋体" w:hAnsi="宋体" w:eastAsia="宋体" w:cs="宋体"/>
          <w:sz w:val="24"/>
          <w:szCs w:val="24"/>
        </w:rPr>
        <w:t>噪音对抗损失减少噪音传递。</w:t>
      </w:r>
      <w:r>
        <w:rPr>
          <w:rFonts w:hint="eastAsia" w:ascii="Times New Roman" w:hAnsi="Times New Roman" w:cs="Times New Roman"/>
          <w:shd w:val="clear" w:color="auto" w:fill="auto"/>
          <w:lang w:val="en-US" w:eastAsia="zh-CN"/>
        </w:rPr>
        <w:t>Dan</w:t>
      </w:r>
      <w:r>
        <w:rPr>
          <w:rFonts w:ascii="宋体" w:hAnsi="宋体" w:eastAsia="宋体" w:cs="宋体"/>
          <w:sz w:val="24"/>
          <w:szCs w:val="24"/>
          <w:vertAlign w:val="superscript"/>
        </w:rPr>
        <w:fldChar w:fldCharType="begin"/>
      </w:r>
      <w:r>
        <w:rPr>
          <w:rFonts w:ascii="宋体" w:hAnsi="宋体" w:eastAsia="宋体" w:cs="宋体"/>
          <w:sz w:val="24"/>
          <w:szCs w:val="24"/>
          <w:vertAlign w:val="superscript"/>
        </w:rPr>
        <w:instrText xml:space="preserve"> REF _Ref22310 \r \h </w:instrText>
      </w:r>
      <w:r>
        <w:rPr>
          <w:rFonts w:ascii="宋体" w:hAnsi="宋体" w:eastAsia="宋体" w:cs="宋体"/>
          <w:sz w:val="24"/>
          <w:szCs w:val="24"/>
          <w:vertAlign w:val="superscript"/>
        </w:rPr>
        <w:fldChar w:fldCharType="separate"/>
      </w:r>
      <w:r>
        <w:rPr>
          <w:rFonts w:ascii="宋体" w:hAnsi="宋体" w:eastAsia="宋体" w:cs="宋体"/>
          <w:sz w:val="24"/>
          <w:szCs w:val="24"/>
          <w:vertAlign w:val="superscript"/>
        </w:rPr>
        <w:t>[41]</w:t>
      </w:r>
      <w:r>
        <w:rPr>
          <w:rFonts w:ascii="宋体" w:hAnsi="宋体" w:eastAsia="宋体" w:cs="宋体"/>
          <w:sz w:val="24"/>
          <w:szCs w:val="24"/>
          <w:vertAlign w:val="superscript"/>
        </w:rPr>
        <w:fldChar w:fldCharType="end"/>
      </w:r>
      <w:r>
        <w:rPr>
          <w:rFonts w:ascii="宋体" w:hAnsi="宋体" w:eastAsia="宋体" w:cs="宋体"/>
          <w:sz w:val="24"/>
          <w:szCs w:val="24"/>
        </w:rPr>
        <w:t>等提出</w:t>
      </w:r>
      <w:r>
        <w:rPr>
          <w:rFonts w:hint="eastAsia" w:ascii="Times New Roman" w:hAnsi="Times New Roman" w:cs="Times New Roman"/>
          <w:shd w:val="clear" w:color="auto" w:fill="auto"/>
          <w:lang w:val="en-US" w:eastAsia="zh-CN"/>
        </w:rPr>
        <w:t>PIRN</w:t>
      </w:r>
      <w:r>
        <w:rPr>
          <w:rFonts w:ascii="宋体" w:hAnsi="宋体" w:eastAsia="宋体" w:cs="宋体"/>
          <w:sz w:val="24"/>
          <w:szCs w:val="24"/>
        </w:rPr>
        <w:t>。通过扰动幅度谱扩展数据多样性，从而提升模型的泛化能力</w:t>
      </w:r>
      <w:r>
        <w:rPr>
          <w:rFonts w:hint="eastAsia" w:cs="宋体"/>
          <w:sz w:val="24"/>
          <w:szCs w:val="24"/>
          <w:lang w:eastAsia="zh-CN"/>
        </w:rPr>
        <w:t>。</w:t>
      </w:r>
      <w:r>
        <w:rPr>
          <w:rFonts w:hint="eastAsia" w:ascii="Times New Roman" w:hAnsi="Times New Roman" w:cs="Times New Roman"/>
          <w:shd w:val="clear" w:color="auto" w:fill="auto"/>
          <w:lang w:val="en-US" w:eastAsia="zh-CN"/>
        </w:rPr>
        <w:t>Qin</w:t>
      </w:r>
      <w:r>
        <w:rPr>
          <w:rFonts w:hint="default"/>
          <w:vertAlign w:val="superscript"/>
          <w:lang w:val="en-US" w:eastAsia="zh-CN"/>
        </w:rPr>
        <w:fldChar w:fldCharType="begin"/>
      </w:r>
      <w:r>
        <w:rPr>
          <w:rFonts w:hint="default"/>
          <w:vertAlign w:val="superscript"/>
          <w:lang w:val="en-US" w:eastAsia="zh-CN"/>
        </w:rPr>
        <w:instrText xml:space="preserve"> REF _Ref22352 \r \h </w:instrText>
      </w:r>
      <w:r>
        <w:rPr>
          <w:rFonts w:hint="default"/>
          <w:vertAlign w:val="superscript"/>
          <w:lang w:val="en-US" w:eastAsia="zh-CN"/>
        </w:rPr>
        <w:fldChar w:fldCharType="separate"/>
      </w:r>
      <w:r>
        <w:rPr>
          <w:rFonts w:hint="default"/>
          <w:vertAlign w:val="superscript"/>
          <w:lang w:val="en-US" w:eastAsia="zh-CN"/>
        </w:rPr>
        <w:t>[42]</w:t>
      </w:r>
      <w:r>
        <w:rPr>
          <w:rFonts w:hint="default"/>
          <w:vertAlign w:val="superscript"/>
          <w:lang w:val="en-US" w:eastAsia="zh-CN"/>
        </w:rPr>
        <w:fldChar w:fldCharType="end"/>
      </w:r>
      <w:r>
        <w:rPr>
          <w:lang w:val="en-US" w:eastAsia="zh-CN"/>
        </w:rPr>
        <w:t>等提出的</w:t>
      </w:r>
      <w:r>
        <w:rPr>
          <w:rFonts w:hint="eastAsia" w:ascii="Times New Roman" w:hAnsi="Times New Roman" w:cs="Times New Roman"/>
          <w:shd w:val="clear" w:color="auto" w:fill="auto"/>
          <w:lang w:val="en-US" w:eastAsia="zh-CN"/>
        </w:rPr>
        <w:t>LKFormer(Large Kernel Transformer)</w:t>
      </w:r>
      <w:r>
        <w:rPr>
          <w:lang w:val="en-US" w:eastAsia="zh-CN"/>
        </w:rPr>
        <w:t>通过大核卷积替代自注意力机制，提升非局部特征建模能力，并设计门控像素前馈网络，增强信息流的处理能力。</w:t>
      </w:r>
      <w:r>
        <w:rPr>
          <w:rFonts w:hint="eastAsia" w:ascii="Times New Roman" w:hAnsi="Times New Roman" w:cs="Times New Roman"/>
          <w:shd w:val="clear" w:color="auto" w:fill="auto"/>
          <w:lang w:val="en-US" w:eastAsia="zh-CN"/>
        </w:rPr>
        <w:t>Liu</w:t>
      </w:r>
      <w:r>
        <w:rPr>
          <w:rFonts w:hint="eastAsia"/>
          <w:vertAlign w:val="superscript"/>
          <w:lang w:val="en-US" w:eastAsia="zh-CN"/>
        </w:rPr>
        <w:fldChar w:fldCharType="begin"/>
      </w:r>
      <w:r>
        <w:rPr>
          <w:rFonts w:hint="eastAsia"/>
          <w:vertAlign w:val="superscript"/>
          <w:lang w:val="en-US" w:eastAsia="zh-CN"/>
        </w:rPr>
        <w:instrText xml:space="preserve"> REF _Ref22444 \r \h </w:instrText>
      </w:r>
      <w:r>
        <w:rPr>
          <w:rFonts w:hint="eastAsia"/>
          <w:vertAlign w:val="superscript"/>
          <w:lang w:val="en-US" w:eastAsia="zh-CN"/>
        </w:rPr>
        <w:fldChar w:fldCharType="separate"/>
      </w:r>
      <w:r>
        <w:rPr>
          <w:rFonts w:hint="eastAsia"/>
          <w:vertAlign w:val="superscript"/>
          <w:lang w:val="en-US" w:eastAsia="zh-CN"/>
        </w:rPr>
        <w:t>[43]</w:t>
      </w:r>
      <w:r>
        <w:rPr>
          <w:rFonts w:hint="eastAsia"/>
          <w:vertAlign w:val="superscript"/>
          <w:lang w:val="en-US" w:eastAsia="zh-CN"/>
        </w:rPr>
        <w:fldChar w:fldCharType="end"/>
      </w:r>
      <w:r>
        <w:rPr>
          <w:lang w:val="en-US" w:eastAsia="zh-CN"/>
        </w:rPr>
        <w:t>等提出的</w:t>
      </w:r>
      <w:r>
        <w:rPr>
          <w:rFonts w:hint="eastAsia" w:ascii="Times New Roman" w:hAnsi="Times New Roman" w:cs="Times New Roman"/>
          <w:shd w:val="clear" w:color="auto" w:fill="auto"/>
          <w:lang w:val="en-US" w:eastAsia="zh-CN"/>
        </w:rPr>
        <w:t>LISN(Lightweight Information Split Network)</w:t>
      </w:r>
      <w:r>
        <w:rPr>
          <w:lang w:val="en-US" w:eastAsia="zh-CN"/>
        </w:rPr>
        <w:t>通过高效的特征提取和聚合，进一步提升红外图像的超分辨率性能。</w:t>
      </w:r>
    </w:p>
    <w:p w14:paraId="72E82310">
      <w:pPr>
        <w:bidi w:val="0"/>
      </w:pPr>
      <w:r>
        <w:t>然而，红外图像超分辨率技术在实际应用中仍面临诸多挑战，例如领域转换问题、缺乏标准化数据集以及低对比度场景下的细节恢复困难。同时，当前模型的参数量和推理速度仍存在提升空间，限制其在资源受限环境中的实际部署和应用。</w:t>
      </w:r>
    </w:p>
    <w:p w14:paraId="16DB8142">
      <w:pPr>
        <w:pStyle w:val="2"/>
        <w:bidi w:val="0"/>
      </w:pPr>
      <w:bookmarkStart w:id="41" w:name="_Toc31400"/>
      <w:r>
        <w:rPr>
          <w:rFonts w:hint="eastAsia"/>
        </w:rPr>
        <w:t>研究内容</w:t>
      </w:r>
      <w:bookmarkEnd w:id="30"/>
      <w:bookmarkEnd w:id="31"/>
      <w:bookmarkEnd w:id="32"/>
      <w:bookmarkEnd w:id="33"/>
      <w:bookmarkEnd w:id="34"/>
      <w:bookmarkEnd w:id="35"/>
      <w:bookmarkEnd w:id="36"/>
      <w:bookmarkEnd w:id="37"/>
      <w:bookmarkEnd w:id="38"/>
      <w:bookmarkEnd w:id="39"/>
      <w:bookmarkEnd w:id="40"/>
      <w:bookmarkEnd w:id="41"/>
    </w:p>
    <w:p w14:paraId="0D7EC213">
      <w:pPr>
        <w:pStyle w:val="3"/>
        <w:bidi w:val="0"/>
      </w:pPr>
      <w:bookmarkStart w:id="42" w:name="_Toc7327"/>
      <w:bookmarkStart w:id="43" w:name="_Toc21909"/>
      <w:bookmarkStart w:id="44" w:name="_Toc32012"/>
      <w:bookmarkStart w:id="45" w:name="_Toc154509498"/>
      <w:bookmarkStart w:id="46" w:name="_Toc16334"/>
      <w:bookmarkStart w:id="47" w:name="_Toc6293"/>
      <w:bookmarkStart w:id="48" w:name="_Toc670"/>
      <w:bookmarkStart w:id="49" w:name="_Toc9704"/>
      <w:bookmarkStart w:id="50" w:name="_Toc2726"/>
      <w:bookmarkStart w:id="51" w:name="_Toc14695"/>
      <w:bookmarkStart w:id="52" w:name="_Toc22506"/>
      <w:bookmarkStart w:id="53" w:name="_Toc30183"/>
      <w:r>
        <w:rPr>
          <w:rFonts w:hint="eastAsia"/>
        </w:rPr>
        <w:t>主要内容</w:t>
      </w:r>
      <w:bookmarkEnd w:id="42"/>
      <w:bookmarkEnd w:id="43"/>
      <w:bookmarkEnd w:id="44"/>
      <w:bookmarkEnd w:id="45"/>
      <w:bookmarkEnd w:id="46"/>
      <w:bookmarkEnd w:id="47"/>
      <w:bookmarkEnd w:id="48"/>
      <w:bookmarkEnd w:id="49"/>
      <w:bookmarkEnd w:id="50"/>
      <w:bookmarkEnd w:id="51"/>
      <w:bookmarkEnd w:id="52"/>
      <w:bookmarkEnd w:id="53"/>
    </w:p>
    <w:p w14:paraId="4494C1EB">
      <w:pPr>
        <w:pStyle w:val="4"/>
        <w:bidi w:val="0"/>
        <w:rPr>
          <w:rFonts w:hint="default"/>
          <w:lang w:val="en-US" w:eastAsia="zh-CN"/>
        </w:rPr>
      </w:pPr>
      <w:bookmarkStart w:id="54" w:name="_Toc19578"/>
      <w:r>
        <w:rPr>
          <w:rFonts w:hint="eastAsia"/>
          <w:lang w:val="en-US" w:eastAsia="zh-CN"/>
        </w:rPr>
        <w:t>基于特征交互再精炼的轻量级红外图像超分辨率重建网络</w:t>
      </w:r>
      <w:bookmarkEnd w:id="54"/>
    </w:p>
    <w:p w14:paraId="76C84B2B">
      <w:pPr>
        <w:keepNext w:val="0"/>
        <w:keepLines w:val="0"/>
        <w:widowControl/>
        <w:suppressLineNumbers w:val="0"/>
        <w:jc w:val="left"/>
        <w:rPr>
          <w:rFonts w:ascii="宋体" w:hAnsi="宋体" w:eastAsia="宋体" w:cs="宋体"/>
          <w:sz w:val="24"/>
          <w:szCs w:val="24"/>
        </w:rPr>
      </w:pPr>
      <w:r>
        <w:rPr>
          <w:rFonts w:hint="eastAsia" w:ascii="Times New Roman" w:hAnsi="Times New Roman" w:cs="Times New Roman"/>
          <w:shd w:val="clear" w:color="auto" w:fill="auto"/>
          <w:lang w:val="en-US" w:eastAsia="zh-CN"/>
        </w:rPr>
        <w:t>SR</w:t>
      </w:r>
      <w:r>
        <w:t>的目</w:t>
      </w:r>
      <w:r>
        <w:rPr>
          <w:lang w:val="en-US" w:eastAsia="zh-CN"/>
        </w:rPr>
        <w:t>标是从</w:t>
      </w:r>
      <w:r>
        <w:rPr>
          <w:rFonts w:hint="eastAsia" w:ascii="Times New Roman" w:hAnsi="Times New Roman" w:cs="Times New Roman"/>
          <w:shd w:val="clear" w:color="auto" w:fill="auto"/>
          <w:lang w:val="en-US" w:eastAsia="zh-CN"/>
        </w:rPr>
        <w:t>LR</w:t>
      </w:r>
      <w:r>
        <w:rPr>
          <w:lang w:val="en-US" w:eastAsia="zh-CN"/>
        </w:rPr>
        <w:t>重</w:t>
      </w:r>
      <w:r>
        <w:t>建出对应的高分辨率图像</w:t>
      </w:r>
      <w:r>
        <w:rPr>
          <w:rFonts w:hint="eastAsia"/>
          <w:lang w:val="en-US" w:eastAsia="zh-CN"/>
        </w:rPr>
        <w:t>HR</w:t>
      </w:r>
      <w:r>
        <w:t>。</w:t>
      </w:r>
      <w:r>
        <w:rPr>
          <w:rFonts w:hint="eastAsia"/>
          <w:lang w:val="en-US" w:eastAsia="zh-CN"/>
        </w:rPr>
        <w:t>图像重建指令与纹理,边缘等高频信息密切相关。</w:t>
      </w:r>
      <w:r>
        <w:rPr>
          <w:rFonts w:hint="eastAsia" w:ascii="Times New Roman" w:hAnsi="Times New Roman" w:cs="Times New Roman"/>
          <w:shd w:val="clear" w:color="auto" w:fill="auto"/>
          <w:lang w:val="en-US" w:eastAsia="zh-CN"/>
        </w:rPr>
        <w:t>Li</w:t>
      </w:r>
      <w:r>
        <w:rPr>
          <w:rFonts w:hint="eastAsia"/>
          <w:lang w:val="en-US" w:eastAsia="zh-CN"/>
        </w:rPr>
        <w:t>等人的研究发现</w:t>
      </w:r>
      <w:r>
        <w:rPr>
          <w:rFonts w:hint="eastAsia"/>
          <w:vertAlign w:val="superscript"/>
          <w:lang w:val="en-US" w:eastAsia="zh-CN"/>
        </w:rPr>
        <w:fldChar w:fldCharType="begin"/>
      </w:r>
      <w:r>
        <w:rPr>
          <w:rFonts w:hint="eastAsia"/>
          <w:vertAlign w:val="superscript"/>
          <w:lang w:val="en-US" w:eastAsia="zh-CN"/>
        </w:rPr>
        <w:instrText xml:space="preserve"> REF _Ref22509 \r \h </w:instrText>
      </w:r>
      <w:r>
        <w:rPr>
          <w:rFonts w:hint="eastAsia"/>
          <w:vertAlign w:val="superscript"/>
          <w:lang w:val="en-US" w:eastAsia="zh-CN"/>
        </w:rPr>
        <w:fldChar w:fldCharType="separate"/>
      </w:r>
      <w:r>
        <w:rPr>
          <w:rFonts w:hint="eastAsia"/>
          <w:vertAlign w:val="superscript"/>
          <w:lang w:val="en-US" w:eastAsia="zh-CN"/>
        </w:rPr>
        <w:t>[44]</w:t>
      </w:r>
      <w:r>
        <w:rPr>
          <w:rFonts w:hint="eastAsia"/>
          <w:vertAlign w:val="superscript"/>
          <w:lang w:val="en-US" w:eastAsia="zh-CN"/>
        </w:rPr>
        <w:fldChar w:fldCharType="end"/>
      </w:r>
      <w:r>
        <w:rPr>
          <w:rFonts w:hint="eastAsia"/>
          <w:lang w:val="en-US" w:eastAsia="zh-CN"/>
        </w:rPr>
        <w:t>,卷积神经网络从低频信息中重建高频信息的能力较强</w:t>
      </w:r>
      <w:r>
        <w:t>。现有方法多针对</w:t>
      </w:r>
      <w:r>
        <w:rPr>
          <w:rFonts w:hint="eastAsia"/>
          <w:lang w:val="en-US" w:eastAsia="zh-CN"/>
        </w:rPr>
        <w:t>可见光</w:t>
      </w:r>
      <w:r>
        <w:t>图像设计</w:t>
      </w:r>
      <w:r>
        <w:rPr>
          <w:rFonts w:hint="eastAsia"/>
          <w:lang w:val="en-US" w:eastAsia="zh-CN"/>
        </w:rPr>
        <w:t>,</w:t>
      </w:r>
      <w:r>
        <w:t>对于红外图像的超分重建，</w:t>
      </w:r>
      <w:r>
        <w:rPr>
          <w:rFonts w:hint="eastAsia"/>
          <w:lang w:val="en-US" w:eastAsia="zh-CN"/>
        </w:rPr>
        <w:t>1.</w:t>
      </w:r>
      <w:r>
        <w:rPr>
          <w:rFonts w:ascii="宋体" w:hAnsi="宋体" w:eastAsia="宋体" w:cs="宋体"/>
          <w:sz w:val="24"/>
          <w:szCs w:val="24"/>
        </w:rPr>
        <w:t>高频噪声与边缘特征常常混合，直接增强高频信息容易放大噪声，导致伪影，影响图像质量。</w:t>
      </w:r>
      <w:r>
        <w:rPr>
          <w:rFonts w:hint="eastAsia" w:cs="宋体"/>
          <w:sz w:val="24"/>
          <w:szCs w:val="24"/>
          <w:lang w:val="en-US" w:eastAsia="zh-CN"/>
        </w:rPr>
        <w:t>2.</w:t>
      </w:r>
      <w:r>
        <w:rPr>
          <w:rFonts w:ascii="宋体" w:hAnsi="宋体" w:eastAsia="宋体" w:cs="宋体"/>
          <w:sz w:val="24"/>
          <w:szCs w:val="24"/>
        </w:rPr>
        <w:t>深层神经网络中，中间层的特征信息未得到有效重复利用，如何挖掘并有效利用这些特征，仍然是一个挑战。</w:t>
      </w:r>
    </w:p>
    <w:p w14:paraId="68BE17FB">
      <w:pPr>
        <w:keepNext w:val="0"/>
        <w:keepLines w:val="0"/>
        <w:widowControl/>
        <w:suppressLineNumbers w:val="0"/>
        <w:jc w:val="left"/>
        <w:rPr>
          <w:rFonts w:hint="eastAsia"/>
          <w:lang w:eastAsia="zh-CN"/>
        </w:rPr>
      </w:pPr>
      <w:r>
        <w:t>注意力机制</w:t>
      </w:r>
      <w:r>
        <w:rPr>
          <w:rFonts w:hint="eastAsia"/>
          <w:lang w:val="en-US" w:eastAsia="zh-CN"/>
        </w:rPr>
        <w:t>(</w:t>
      </w:r>
      <w:r>
        <w:rPr>
          <w:rFonts w:hint="eastAsia" w:ascii="Times New Roman" w:hAnsi="Times New Roman" w:cs="Times New Roman"/>
          <w:shd w:val="clear" w:color="auto" w:fill="auto"/>
          <w:lang w:val="en-US" w:eastAsia="zh-CN"/>
        </w:rPr>
        <w:t>Attention Mechanism)</w:t>
      </w:r>
      <w:r>
        <w:t>是一种模拟人类注意力的深度学习技术，能够使模型聚焦于关键特征，抑制不重要的特征，从而实现信息的精炼。在图像处理中，该机制能够有效增强边缘、纹理等细节特征，与图像超分辨率的视觉效果高度相关。为此，本研究设计一种高频信息门控注意力模块，通过对特征的精炼，针对每个区域的高频信息进行自适应增强。该模块利用高斯核算子提取高频</w:t>
      </w:r>
      <w:r>
        <w:rPr>
          <w:rFonts w:hint="eastAsia"/>
          <w:lang w:val="en-US" w:eastAsia="zh-CN"/>
        </w:rPr>
        <w:t>信息</w:t>
      </w:r>
      <w:r>
        <w:t>，通过卷积操作生成高频信息门控矩阵，根据图像不同区域的特性动态调整高频信息的权重。结合注意力机制，显著强化关键特征信息的表达，从而有效提升图像细节恢复能力和视觉质量。</w:t>
      </w:r>
    </w:p>
    <w:p w14:paraId="61B4A503">
      <w:pPr>
        <w:keepNext w:val="0"/>
        <w:keepLines w:val="0"/>
        <w:widowControl/>
        <w:suppressLineNumbers w:val="0"/>
        <w:jc w:val="left"/>
      </w:pPr>
      <w:r>
        <w:t>提出特征精炼传递模块。该模块通过双分支结构，上分支由多个残差块串联，逐步将</w:t>
      </w:r>
      <w:r>
        <w:rPr>
          <w:rFonts w:hint="eastAsia"/>
          <w:lang w:val="en-US" w:eastAsia="zh-CN"/>
        </w:rPr>
        <w:t>中间层</w:t>
      </w:r>
      <w:r>
        <w:t>特征汇总到下分支</w:t>
      </w:r>
      <w:r>
        <w:rPr>
          <w:rFonts w:hint="eastAsia"/>
          <w:lang w:val="en-US" w:eastAsia="zh-CN"/>
        </w:rPr>
        <w:t>得到不同尺度的中间层信息</w:t>
      </w:r>
      <w:r>
        <w:t>，再通过</w:t>
      </w:r>
      <w:r>
        <w:rPr>
          <w:rFonts w:hint="eastAsia"/>
          <w:lang w:val="en-US" w:eastAsia="zh-CN"/>
        </w:rPr>
        <w:t>自适应信息</w:t>
      </w:r>
      <w:r>
        <w:t>增强模块提取细节信息。通过这种方式，我们能够在保持图像全局结构的同时，</w:t>
      </w:r>
      <w:r>
        <w:rPr>
          <w:rFonts w:hint="eastAsia"/>
          <w:lang w:val="en-US" w:eastAsia="zh-CN"/>
        </w:rPr>
        <w:t>挖掘</w:t>
      </w:r>
      <w:r>
        <w:t>并恢复有价值的特征细节，提升图像重建的效果。</w:t>
      </w:r>
    </w:p>
    <w:p w14:paraId="3C68CCFC">
      <w:pPr>
        <w:keepNext w:val="0"/>
        <w:keepLines w:val="0"/>
        <w:widowControl/>
        <w:suppressLineNumbers w:val="0"/>
        <w:jc w:val="left"/>
      </w:pPr>
      <w:r>
        <w:t>这种特殊的结合方式使得网络能够</w:t>
      </w:r>
      <w:r>
        <w:rPr>
          <w:rFonts w:hint="eastAsia"/>
          <w:lang w:val="en-US" w:eastAsia="zh-CN"/>
        </w:rPr>
        <w:t>重复利用</w:t>
      </w:r>
      <w:r>
        <w:t>不同层次</w:t>
      </w:r>
      <w:r>
        <w:rPr>
          <w:rFonts w:hint="eastAsia"/>
          <w:lang w:eastAsia="zh-CN"/>
        </w:rPr>
        <w:t>的</w:t>
      </w:r>
      <w:r>
        <w:rPr>
          <w:rFonts w:hint="eastAsia"/>
          <w:lang w:val="en-US" w:eastAsia="zh-CN"/>
        </w:rPr>
        <w:t>特征</w:t>
      </w:r>
      <w:r>
        <w:t>信息，通过这种机制，网络不仅能够恢复细节，还能保持全局结构的连贯性和稳定性，提升图像的整体质量，特别是在处理需要细致结构恢复的任务时，表现尤为突出。</w:t>
      </w:r>
      <w:r>
        <w:rPr>
          <w:rFonts w:hint="eastAsia"/>
          <w:lang w:val="en-US" w:eastAsia="zh-CN"/>
        </w:rPr>
        <w:br w:type="textWrapping"/>
      </w:r>
      <w:r>
        <w:rPr>
          <w:rFonts w:hint="eastAsia"/>
          <w:lang w:val="en-US" w:eastAsia="zh-CN"/>
        </w:rPr>
        <w:t>主要研究内容是：</w:t>
      </w:r>
    </w:p>
    <w:p w14:paraId="553C5E41">
      <w:pPr>
        <w:pStyle w:val="22"/>
        <w:keepNext w:val="0"/>
        <w:keepLines w:val="0"/>
        <w:pageBreakBefore w:val="0"/>
        <w:widowControl/>
        <w:numPr>
          <w:ilvl w:val="0"/>
          <w:numId w:val="2"/>
        </w:numPr>
        <w:kinsoku/>
        <w:wordWrap/>
        <w:overflowPunct/>
        <w:topLinePunct w:val="0"/>
        <w:autoSpaceDE/>
        <w:autoSpaceDN/>
        <w:bidi w:val="0"/>
        <w:adjustRightInd w:val="0"/>
        <w:snapToGrid w:val="0"/>
        <w:spacing w:line="360" w:lineRule="auto"/>
        <w:ind w:left="0" w:leftChars="0" w:firstLine="480" w:firstLineChars="200"/>
        <w:jc w:val="left"/>
        <w:textAlignment w:val="auto"/>
        <w:rPr>
          <w:rFonts w:ascii="宋体" w:hAnsi="宋体" w:eastAsia="宋体" w:cs="宋体"/>
          <w:kern w:val="0"/>
          <w:sz w:val="24"/>
          <w:szCs w:val="24"/>
          <w:lang w:val="en-US" w:eastAsia="zh-CN" w:bidi="ar"/>
        </w:rPr>
      </w:pPr>
      <w:bookmarkStart w:id="55" w:name="_Ref9502"/>
      <w:r>
        <w:rPr>
          <w:rFonts w:hint="eastAsia" w:ascii="宋体" w:hAnsi="宋体" w:eastAsia="宋体" w:cs="宋体"/>
          <w:kern w:val="0"/>
          <w:sz w:val="24"/>
          <w:szCs w:val="24"/>
          <w:lang w:val="en-US" w:eastAsia="zh-CN" w:bidi="ar"/>
        </w:rPr>
        <w:t>有效地结合非对称卷积和注意力机制来更加充分的提取边缘信息，提出高效的</w:t>
      </w:r>
      <w:r>
        <w:rPr>
          <w:rFonts w:hint="eastAsia" w:ascii="宋体" w:hAnsi="宋体" w:cs="宋体"/>
          <w:kern w:val="0"/>
          <w:sz w:val="24"/>
          <w:szCs w:val="24"/>
          <w:lang w:val="en-US" w:eastAsia="zh-CN" w:bidi="ar"/>
        </w:rPr>
        <w:t>红外</w:t>
      </w:r>
      <w:r>
        <w:rPr>
          <w:rFonts w:hint="eastAsia" w:ascii="宋体" w:hAnsi="宋体" w:eastAsia="宋体" w:cs="宋体"/>
          <w:kern w:val="0"/>
          <w:sz w:val="24"/>
          <w:szCs w:val="24"/>
          <w:lang w:val="en-US" w:eastAsia="zh-CN" w:bidi="ar"/>
        </w:rPr>
        <w:t>超分网络。</w:t>
      </w:r>
      <w:bookmarkEnd w:id="55"/>
    </w:p>
    <w:p w14:paraId="6C8343A6">
      <w:pPr>
        <w:pStyle w:val="22"/>
        <w:keepNext w:val="0"/>
        <w:keepLines w:val="0"/>
        <w:pageBreakBefore w:val="0"/>
        <w:widowControl/>
        <w:numPr>
          <w:ilvl w:val="0"/>
          <w:numId w:val="2"/>
        </w:numPr>
        <w:kinsoku/>
        <w:wordWrap/>
        <w:overflowPunct/>
        <w:topLinePunct w:val="0"/>
        <w:autoSpaceDE/>
        <w:autoSpaceDN/>
        <w:bidi w:val="0"/>
        <w:adjustRightInd w:val="0"/>
        <w:snapToGrid w:val="0"/>
        <w:spacing w:line="360" w:lineRule="auto"/>
        <w:ind w:left="0" w:leftChars="0" w:firstLine="480" w:firstLineChars="200"/>
        <w:jc w:val="left"/>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探索高频信息对网络性能的影响，提出</w:t>
      </w:r>
      <w:r>
        <w:rPr>
          <w:rFonts w:ascii="宋体" w:hAnsi="宋体" w:eastAsia="宋体" w:cs="宋体"/>
          <w:sz w:val="24"/>
          <w:szCs w:val="24"/>
        </w:rPr>
        <w:t>高频信息门控注意力</w:t>
      </w:r>
      <w:r>
        <w:rPr>
          <w:rFonts w:hint="eastAsia" w:cs="宋体"/>
          <w:sz w:val="24"/>
          <w:szCs w:val="24"/>
          <w:lang w:val="en-US" w:eastAsia="zh-CN"/>
        </w:rPr>
        <w:t>模块</w:t>
      </w:r>
      <w:r>
        <w:rPr>
          <w:rFonts w:hint="eastAsia" w:ascii="宋体" w:hAnsi="宋体" w:eastAsia="宋体" w:cs="宋体"/>
          <w:kern w:val="0"/>
          <w:sz w:val="24"/>
          <w:szCs w:val="24"/>
          <w:lang w:val="en-US" w:eastAsia="zh-CN" w:bidi="ar"/>
        </w:rPr>
        <w:t>来</w:t>
      </w:r>
      <w:r>
        <w:rPr>
          <w:rFonts w:hint="default" w:ascii="宋体" w:hAnsi="宋体" w:eastAsia="宋体" w:cs="宋体"/>
          <w:kern w:val="0"/>
          <w:sz w:val="24"/>
          <w:szCs w:val="24"/>
          <w:lang w:eastAsia="zh-CN" w:bidi="ar"/>
        </w:rPr>
        <w:t>强化</w:t>
      </w:r>
      <w:r>
        <w:rPr>
          <w:rFonts w:hint="eastAsia" w:ascii="宋体" w:hAnsi="宋体" w:eastAsia="宋体" w:cs="宋体"/>
          <w:kern w:val="0"/>
          <w:sz w:val="24"/>
          <w:szCs w:val="24"/>
          <w:lang w:val="en-US" w:eastAsia="zh-CN" w:bidi="ar"/>
        </w:rPr>
        <w:t>高频信息。</w:t>
      </w:r>
    </w:p>
    <w:p w14:paraId="127460EA">
      <w:pPr>
        <w:keepNext w:val="0"/>
        <w:keepLines w:val="0"/>
        <w:pageBreakBefore w:val="0"/>
        <w:widowControl/>
        <w:numPr>
          <w:ilvl w:val="0"/>
          <w:numId w:val="2"/>
        </w:numPr>
        <w:suppressLineNumbers w:val="0"/>
        <w:kinsoku/>
        <w:wordWrap/>
        <w:overflowPunct/>
        <w:topLinePunct w:val="0"/>
        <w:autoSpaceDE/>
        <w:autoSpaceDN/>
        <w:bidi w:val="0"/>
        <w:adjustRightInd w:val="0"/>
        <w:snapToGrid w:val="0"/>
        <w:ind w:left="0" w:leftChars="0" w:firstLine="480" w:firstLineChars="200"/>
        <w:jc w:val="left"/>
        <w:textAlignment w:val="auto"/>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为解决</w:t>
      </w:r>
      <w:r>
        <w:rPr>
          <w:rFonts w:hint="eastAsia" w:cs="宋体"/>
          <w:kern w:val="0"/>
          <w:sz w:val="24"/>
          <w:szCs w:val="24"/>
          <w:lang w:val="en-US" w:eastAsia="zh-CN" w:bidi="ar"/>
        </w:rPr>
        <w:t>中间层</w:t>
      </w:r>
      <w:r>
        <w:rPr>
          <w:rFonts w:ascii="宋体" w:hAnsi="宋体" w:eastAsia="宋体" w:cs="宋体"/>
          <w:kern w:val="0"/>
          <w:sz w:val="24"/>
          <w:szCs w:val="24"/>
          <w:lang w:val="en-US" w:eastAsia="zh-CN" w:bidi="ar"/>
        </w:rPr>
        <w:t>特征</w:t>
      </w:r>
      <w:r>
        <w:rPr>
          <w:rFonts w:hint="eastAsia" w:cs="宋体"/>
          <w:kern w:val="0"/>
          <w:sz w:val="24"/>
          <w:szCs w:val="24"/>
          <w:lang w:val="en-US" w:eastAsia="zh-CN" w:bidi="ar"/>
        </w:rPr>
        <w:t>未被充分利用的</w:t>
      </w:r>
      <w:r>
        <w:rPr>
          <w:rFonts w:ascii="宋体" w:hAnsi="宋体" w:eastAsia="宋体" w:cs="宋体"/>
          <w:kern w:val="0"/>
          <w:sz w:val="24"/>
          <w:szCs w:val="24"/>
          <w:lang w:val="en-US" w:eastAsia="zh-CN" w:bidi="ar"/>
        </w:rPr>
        <w:t>问题</w:t>
      </w:r>
      <w:r>
        <w:rPr>
          <w:rFonts w:hint="eastAsia" w:cs="宋体"/>
          <w:kern w:val="0"/>
          <w:sz w:val="24"/>
          <w:szCs w:val="24"/>
          <w:lang w:val="en-US" w:eastAsia="zh-CN" w:bidi="ar"/>
        </w:rPr>
        <w:t>，</w:t>
      </w:r>
      <w:r>
        <w:rPr>
          <w:rFonts w:hint="eastAsia" w:ascii="宋体" w:hAnsi="宋体" w:eastAsia="宋体" w:cs="宋体"/>
          <w:kern w:val="0"/>
          <w:sz w:val="24"/>
          <w:szCs w:val="24"/>
          <w:lang w:val="en-US" w:eastAsia="zh-CN" w:bidi="ar"/>
          <w:rPrChange w:id="10" w:author="金生" w:date="2024-12-23T15:03:12Z">
            <w:rPr>
              <w:rFonts w:ascii="宋体" w:hAnsi="宋体" w:eastAsia="宋体" w:cs="宋体"/>
              <w:kern w:val="0"/>
              <w:sz w:val="24"/>
              <w:szCs w:val="24"/>
              <w:lang w:val="en-US" w:eastAsia="zh-CN" w:bidi="ar"/>
            </w:rPr>
          </w:rPrChange>
        </w:rPr>
        <w:t>设计</w:t>
      </w:r>
      <w:r>
        <w:rPr>
          <w:rFonts w:hint="eastAsia" w:cs="宋体"/>
          <w:kern w:val="0"/>
          <w:sz w:val="24"/>
          <w:szCs w:val="24"/>
          <w:lang w:val="en-US" w:eastAsia="zh-CN" w:bidi="ar"/>
        </w:rPr>
        <w:t>特征精炼交互模块</w:t>
      </w:r>
      <w:r>
        <w:rPr>
          <w:rFonts w:ascii="宋体" w:hAnsi="宋体" w:eastAsia="宋体" w:cs="宋体"/>
          <w:color w:val="0000FF"/>
          <w:kern w:val="0"/>
          <w:sz w:val="24"/>
          <w:szCs w:val="24"/>
          <w:lang w:val="en-US" w:eastAsia="zh-CN" w:bidi="ar"/>
          <w:rPrChange w:id="11" w:author="金生" w:date="2024-12-23T15:03:12Z">
            <w:rPr>
              <w:rFonts w:ascii="宋体" w:hAnsi="宋体" w:eastAsia="宋体" w:cs="宋体"/>
              <w:kern w:val="0"/>
              <w:sz w:val="24"/>
              <w:szCs w:val="24"/>
              <w:lang w:val="en-US" w:eastAsia="zh-CN" w:bidi="ar"/>
            </w:rPr>
          </w:rPrChange>
        </w:rPr>
        <w:t>，</w:t>
      </w:r>
      <w:r>
        <w:rPr>
          <w:rFonts w:ascii="宋体" w:hAnsi="宋体" w:eastAsia="宋体" w:cs="宋体"/>
          <w:kern w:val="0"/>
          <w:sz w:val="24"/>
          <w:szCs w:val="24"/>
          <w:lang w:val="en-US" w:eastAsia="zh-CN" w:bidi="ar"/>
        </w:rPr>
        <w:t>通过将每层</w:t>
      </w:r>
      <w:r>
        <w:rPr>
          <w:rFonts w:hint="eastAsia" w:cs="宋体"/>
          <w:kern w:val="0"/>
          <w:sz w:val="24"/>
          <w:szCs w:val="24"/>
          <w:lang w:val="en-US" w:eastAsia="zh-CN" w:bidi="ar"/>
        </w:rPr>
        <w:t>的输出特征汇总,然后对这些不同尺度的中间层特征进行进一步的特征精炼。</w:t>
      </w:r>
    </w:p>
    <w:p w14:paraId="01424298">
      <w:pPr>
        <w:pStyle w:val="4"/>
        <w:bidi w:val="0"/>
        <w:rPr>
          <w:rFonts w:hint="default"/>
          <w:lang w:val="en-US" w:eastAsia="zh-CN"/>
        </w:rPr>
      </w:pPr>
      <w:bookmarkStart w:id="56" w:name="_Toc29335"/>
      <w:bookmarkStart w:id="57" w:name="_Toc22272"/>
      <w:r>
        <w:rPr>
          <w:rFonts w:hint="eastAsia"/>
          <w:lang w:val="en-US" w:eastAsia="zh-CN"/>
        </w:rPr>
        <w:t>基</w:t>
      </w:r>
      <w:bookmarkEnd w:id="56"/>
      <w:r>
        <w:rPr>
          <w:rFonts w:hint="eastAsia"/>
          <w:lang w:val="en-US" w:eastAsia="zh-CN"/>
        </w:rPr>
        <w:t>于小波变换与Mamba实现轻量级红外图像超分辨重建网络</w:t>
      </w:r>
      <w:bookmarkEnd w:id="57"/>
    </w:p>
    <w:p w14:paraId="6E336AD3">
      <w:pPr>
        <w:keepNext w:val="0"/>
        <w:keepLines w:val="0"/>
        <w:widowControl/>
        <w:suppressLineNumbers w:val="0"/>
        <w:jc w:val="left"/>
        <w:rPr>
          <w:rFonts w:hint="eastAsia"/>
          <w:lang w:eastAsia="zh-CN"/>
        </w:rPr>
      </w:pPr>
      <w:r>
        <w:t>传统卷积神经网络</w:t>
      </w:r>
      <w:r>
        <w:rPr>
          <w:rFonts w:hint="eastAsia"/>
          <w:lang w:val="en-US" w:eastAsia="zh-CN"/>
        </w:rPr>
        <w:t>(</w:t>
      </w:r>
      <w:r>
        <w:rPr>
          <w:rFonts w:hint="eastAsia" w:ascii="Times New Roman" w:hAnsi="Times New Roman" w:cs="Times New Roman"/>
          <w:shd w:val="clear" w:color="auto" w:fill="auto"/>
          <w:lang w:val="en-US" w:eastAsia="zh-CN"/>
        </w:rPr>
        <w:t>CNN</w:t>
      </w:r>
      <w:r>
        <w:rPr>
          <w:rFonts w:hint="eastAsia"/>
          <w:lang w:val="en-US" w:eastAsia="zh-CN"/>
        </w:rPr>
        <w:t>)</w:t>
      </w:r>
      <w:r>
        <w:t>在处理图像时，感受野受到卷积核大小和网络深度的限制。虽然通过堆叠更多的卷积层可以扩大感受野，但深度增加会导致梯度消失或爆炸的问题，尤其是在深度过大时，网络训练变得困难。此外，随着网络深度的增加，计算开销和内存需求急剧上升，这使得处理高分辨率图像时的效率变差。相比之下，</w:t>
      </w:r>
      <w:r>
        <w:rPr>
          <w:rFonts w:hint="eastAsia" w:ascii="Times New Roman" w:hAnsi="Times New Roman" w:cs="Times New Roman"/>
          <w:shd w:val="clear" w:color="auto" w:fill="auto"/>
          <w:lang w:val="en-US" w:eastAsia="zh-CN"/>
        </w:rPr>
        <w:t>Mamba</w:t>
      </w:r>
      <w:r>
        <w:rPr>
          <w:rFonts w:hint="default"/>
          <w:vertAlign w:val="superscript"/>
          <w:lang w:val="en-US"/>
        </w:rPr>
        <w:fldChar w:fldCharType="begin"/>
      </w:r>
      <w:r>
        <w:rPr>
          <w:rFonts w:hint="default"/>
          <w:vertAlign w:val="superscript"/>
          <w:lang w:val="en-US"/>
        </w:rPr>
        <w:instrText xml:space="preserve"> REF _Ref22584 \r \h </w:instrText>
      </w:r>
      <w:r>
        <w:rPr>
          <w:rFonts w:hint="default"/>
          <w:vertAlign w:val="superscript"/>
          <w:lang w:val="en-US"/>
        </w:rPr>
        <w:fldChar w:fldCharType="separate"/>
      </w:r>
      <w:r>
        <w:rPr>
          <w:rFonts w:hint="default"/>
          <w:vertAlign w:val="superscript"/>
          <w:lang w:val="en-US"/>
        </w:rPr>
        <w:t>[45]</w:t>
      </w:r>
      <w:r>
        <w:rPr>
          <w:rFonts w:hint="default"/>
          <w:vertAlign w:val="superscript"/>
          <w:lang w:val="en-US"/>
        </w:rPr>
        <w:fldChar w:fldCharType="end"/>
      </w:r>
      <w:r>
        <w:t>采用状态空间模型</w:t>
      </w:r>
      <w:r>
        <w:rPr>
          <w:rFonts w:hint="eastAsia"/>
          <w:lang w:val="en-US" w:eastAsia="zh-CN"/>
        </w:rPr>
        <w:t>(</w:t>
      </w:r>
      <w:r>
        <w:rPr>
          <w:rFonts w:hint="eastAsia" w:ascii="Times New Roman" w:hAnsi="Times New Roman" w:cs="Times New Roman"/>
          <w:shd w:val="clear" w:color="auto" w:fill="auto"/>
          <w:lang w:val="en-US" w:eastAsia="zh-CN"/>
        </w:rPr>
        <w:t>SSM</w:t>
      </w:r>
      <w:r>
        <w:rPr>
          <w:rFonts w:hint="eastAsia"/>
          <w:lang w:val="en-US" w:eastAsia="zh-CN"/>
        </w:rPr>
        <w:t>)</w:t>
      </w:r>
      <w:r>
        <w:t>，能够高效地捕捉长距离依赖关系和全局上下文信息，避免</w:t>
      </w:r>
      <w:r>
        <w:rPr>
          <w:rFonts w:hint="eastAsia" w:ascii="Times New Roman" w:hAnsi="Times New Roman" w:cs="Times New Roman"/>
          <w:shd w:val="clear" w:color="auto" w:fill="auto"/>
          <w:lang w:val="en-US" w:eastAsia="zh-CN"/>
        </w:rPr>
        <w:t>CNN</w:t>
      </w:r>
      <w:r>
        <w:t>中深度堆叠带来的计算和内存瓶颈，提供更好的效率和性能</w:t>
      </w:r>
      <w:r>
        <w:rPr>
          <w:rFonts w:hint="eastAsia"/>
          <w:lang w:eastAsia="zh-CN"/>
        </w:rPr>
        <w:t>。</w:t>
      </w:r>
    </w:p>
    <w:p w14:paraId="40C4E0FC">
      <w:pPr>
        <w:pStyle w:val="5"/>
        <w:keepNext w:val="0"/>
        <w:keepLines w:val="0"/>
        <w:pageBreakBefore w:val="0"/>
        <w:widowControl/>
        <w:numPr>
          <w:ilvl w:val="3"/>
          <w:numId w:val="0"/>
        </w:numPr>
        <w:kinsoku/>
        <w:wordWrap/>
        <w:overflowPunct/>
        <w:topLinePunct w:val="0"/>
        <w:autoSpaceDE/>
        <w:autoSpaceDN/>
        <w:bidi w:val="0"/>
        <w:adjustRightInd w:val="0"/>
        <w:snapToGrid w:val="0"/>
        <w:spacing w:beforeAutospacing="0" w:afterAutospacing="0"/>
        <w:ind w:left="864" w:leftChars="0" w:hanging="864"/>
        <w:textAlignment w:val="auto"/>
        <w:rPr>
          <w:rFonts w:hint="eastAsia" w:ascii="宋体" w:hAnsi="宋体" w:eastAsia="宋体" w:cs="宋体"/>
          <w:bCs w:val="0"/>
          <w:sz w:val="24"/>
          <w:szCs w:val="24"/>
          <w:lang w:val="en-US" w:eastAsia="zh-CN" w:bidi="ar-SA"/>
        </w:rPr>
      </w:pPr>
      <w:r>
        <w:rPr>
          <w:rFonts w:hint="eastAsia" w:ascii="宋体" w:hAnsi="宋体" w:eastAsia="宋体" w:cs="宋体"/>
          <w:bCs w:val="0"/>
          <w:sz w:val="24"/>
          <w:szCs w:val="24"/>
          <w:lang w:val="en-US" w:eastAsia="zh-CN" w:bidi="ar-SA"/>
        </w:rPr>
        <w:t>主要研究内容是：</w:t>
      </w:r>
    </w:p>
    <w:p w14:paraId="3BD51DC4">
      <w:pPr>
        <w:pStyle w:val="22"/>
        <w:keepNext w:val="0"/>
        <w:keepLines w:val="0"/>
        <w:pageBreakBefore w:val="0"/>
        <w:widowControl/>
        <w:numPr>
          <w:ilvl w:val="0"/>
          <w:numId w:val="3"/>
        </w:numPr>
        <w:kinsoku/>
        <w:wordWrap/>
        <w:overflowPunct/>
        <w:topLinePunct w:val="0"/>
        <w:autoSpaceDE/>
        <w:autoSpaceDN/>
        <w:bidi w:val="0"/>
        <w:adjustRightInd w:val="0"/>
        <w:snapToGrid w:val="0"/>
        <w:spacing w:line="360" w:lineRule="auto"/>
        <w:ind w:left="0" w:leftChars="0" w:firstLine="480" w:firstLineChars="200"/>
        <w:jc w:val="left"/>
        <w:textAlignment w:val="auto"/>
        <w:rPr>
          <w:rFonts w:hint="eastAsia" w:ascii="宋体" w:hAnsi="宋体" w:eastAsia="宋体" w:cs="宋体"/>
          <w:kern w:val="0"/>
          <w:sz w:val="24"/>
          <w:szCs w:val="24"/>
          <w:lang w:val="en-US" w:eastAsia="zh-CN" w:bidi="ar"/>
        </w:rPr>
      </w:pPr>
      <w:bookmarkStart w:id="58" w:name="_Toc9395"/>
      <w:bookmarkStart w:id="59" w:name="_Toc8034"/>
      <w:bookmarkStart w:id="60" w:name="_Toc2044"/>
      <w:bookmarkStart w:id="61" w:name="_Toc154509501"/>
      <w:bookmarkStart w:id="62" w:name="_Toc27560"/>
      <w:bookmarkStart w:id="63" w:name="_Toc30658"/>
      <w:bookmarkStart w:id="64" w:name="_Toc24238"/>
      <w:bookmarkStart w:id="65" w:name="_Toc29568"/>
      <w:bookmarkStart w:id="66" w:name="_Toc10986"/>
      <w:bookmarkStart w:id="67" w:name="_Toc23599"/>
      <w:bookmarkStart w:id="68" w:name="_Toc1638"/>
      <w:r>
        <w:rPr>
          <w:rFonts w:hint="eastAsia" w:ascii="宋体" w:hAnsi="宋体" w:eastAsia="宋体" w:cs="宋体"/>
          <w:kern w:val="0"/>
          <w:sz w:val="24"/>
          <w:szCs w:val="24"/>
          <w:lang w:val="en-US" w:eastAsia="zh-CN" w:bidi="ar"/>
        </w:rPr>
        <w:t>基于Mamba</w:t>
      </w:r>
      <w:r>
        <w:rPr>
          <w:rFonts w:hint="eastAsia" w:ascii="宋体" w:hAnsi="宋体" w:eastAsia="宋体" w:cs="宋体"/>
          <w:kern w:val="0"/>
          <w:sz w:val="24"/>
          <w:szCs w:val="24"/>
          <w:lang w:val="en-US" w:eastAsia="zh-CN" w:bidi="ar"/>
        </w:rPr>
        <w:t>的状态空间模型：通过使用选择性结构化状态空间模型（SSM），该模型有效处理长距离依赖，并能捕捉全局与局部信息，提升红外图像超分辨率效果。</w:t>
      </w:r>
    </w:p>
    <w:p w14:paraId="6586BD30">
      <w:pPr>
        <w:pStyle w:val="22"/>
        <w:keepNext w:val="0"/>
        <w:keepLines w:val="0"/>
        <w:pageBreakBefore w:val="0"/>
        <w:widowControl/>
        <w:numPr>
          <w:ilvl w:val="0"/>
          <w:numId w:val="3"/>
        </w:numPr>
        <w:kinsoku/>
        <w:wordWrap/>
        <w:overflowPunct/>
        <w:topLinePunct w:val="0"/>
        <w:autoSpaceDE/>
        <w:autoSpaceDN/>
        <w:bidi w:val="0"/>
        <w:adjustRightInd w:val="0"/>
        <w:snapToGrid w:val="0"/>
        <w:spacing w:line="360" w:lineRule="auto"/>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小波变换特征调制：引入小波变换特征调制块，改善多尺度感受野表示，增强图像细节恢复能力。</w:t>
      </w:r>
    </w:p>
    <w:p w14:paraId="757B5A65">
      <w:pPr>
        <w:pStyle w:val="22"/>
        <w:keepNext w:val="0"/>
        <w:keepLines w:val="0"/>
        <w:pageBreakBefore w:val="0"/>
        <w:widowControl/>
        <w:numPr>
          <w:ilvl w:val="0"/>
          <w:numId w:val="3"/>
        </w:numPr>
        <w:kinsoku/>
        <w:wordWrap/>
        <w:overflowPunct/>
        <w:topLinePunct w:val="0"/>
        <w:autoSpaceDE/>
        <w:autoSpaceDN/>
        <w:bidi w:val="0"/>
        <w:adjustRightInd w:val="0"/>
        <w:snapToGrid w:val="0"/>
        <w:spacing w:line="360" w:lineRule="auto"/>
        <w:ind w:left="0" w:leftChars="0"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结合卷积神经网络：融合CNN</w:t>
      </w:r>
      <w:r>
        <w:rPr>
          <w:rFonts w:hint="eastAsia" w:ascii="宋体" w:hAnsi="宋体" w:eastAsia="宋体" w:cs="宋体"/>
          <w:kern w:val="0"/>
          <w:sz w:val="24"/>
          <w:szCs w:val="24"/>
          <w:lang w:val="en-US" w:eastAsia="zh-CN" w:bidi="ar"/>
        </w:rPr>
        <w:t>提取局部特征，并与Mamba</w:t>
      </w:r>
      <w:r>
        <w:rPr>
          <w:rFonts w:hint="eastAsia" w:ascii="宋体" w:hAnsi="宋体" w:eastAsia="宋体" w:cs="宋体"/>
          <w:kern w:val="0"/>
          <w:sz w:val="24"/>
          <w:szCs w:val="24"/>
          <w:lang w:val="en-US" w:eastAsia="zh-CN" w:bidi="ar"/>
        </w:rPr>
        <w:t>模型的长程依赖建模能力结合，进一步提升图像恢复效果。</w:t>
      </w:r>
    </w:p>
    <w:p w14:paraId="073BC199">
      <w:pPr>
        <w:pStyle w:val="3"/>
        <w:bidi w:val="0"/>
      </w:pPr>
      <w:bookmarkStart w:id="69" w:name="_Toc5920"/>
      <w:r>
        <w:rPr>
          <w:rFonts w:hint="eastAsia"/>
        </w:rPr>
        <w:t>创新点</w:t>
      </w:r>
      <w:bookmarkEnd w:id="58"/>
      <w:bookmarkEnd w:id="59"/>
      <w:bookmarkEnd w:id="60"/>
      <w:bookmarkEnd w:id="61"/>
      <w:bookmarkEnd w:id="62"/>
      <w:bookmarkEnd w:id="63"/>
      <w:bookmarkEnd w:id="64"/>
      <w:bookmarkEnd w:id="65"/>
      <w:bookmarkEnd w:id="66"/>
      <w:bookmarkEnd w:id="67"/>
      <w:bookmarkEnd w:id="68"/>
      <w:bookmarkEnd w:id="69"/>
    </w:p>
    <w:p w14:paraId="1B2475B6">
      <w:pPr>
        <w:keepNext w:val="0"/>
        <w:keepLines w:val="0"/>
        <w:widowControl/>
        <w:numPr>
          <w:ilvl w:val="0"/>
          <w:numId w:val="4"/>
        </w:numPr>
        <w:suppressLineNumbers w:val="0"/>
        <w:ind w:left="0" w:leftChars="0" w:firstLine="480" w:firstLineChars="200"/>
        <w:jc w:val="left"/>
        <w:rPr>
          <w:lang w:val="en-US" w:eastAsia="zh-CN"/>
        </w:rPr>
      </w:pPr>
      <w:bookmarkStart w:id="70" w:name="_Toc3220"/>
      <w:bookmarkStart w:id="71" w:name="_Toc1316"/>
      <w:bookmarkStart w:id="72" w:name="_Toc32445"/>
      <w:bookmarkStart w:id="73" w:name="_Toc12753"/>
      <w:bookmarkStart w:id="74" w:name="_Toc3566"/>
      <w:bookmarkStart w:id="75" w:name="_Toc154509502"/>
      <w:bookmarkStart w:id="76" w:name="_Toc26952"/>
      <w:bookmarkStart w:id="77" w:name="_Toc25220"/>
      <w:bookmarkStart w:id="78" w:name="_Toc12525"/>
      <w:bookmarkStart w:id="79" w:name="_Toc23100"/>
      <w:bookmarkStart w:id="80" w:name="_Toc21418"/>
      <w:r>
        <w:rPr>
          <w:lang w:val="en-US" w:eastAsia="zh-CN"/>
        </w:rPr>
        <w:t>基于方向自适应注意力的高效红外图像超分辨率方法：通过提出</w:t>
      </w:r>
      <w:r>
        <w:t>方向性</w:t>
      </w:r>
      <w:r>
        <w:rPr>
          <w:rFonts w:hint="eastAsia"/>
          <w:lang w:val="en-US" w:eastAsia="zh-CN"/>
        </w:rPr>
        <w:t>自适应调制模</w:t>
      </w:r>
      <w:r>
        <w:t>块</w:t>
      </w:r>
      <w:r>
        <w:rPr>
          <w:lang w:val="en-US" w:eastAsia="zh-CN"/>
        </w:rPr>
        <w:t>，动态调整特征权重，有效分离噪声与边缘特征，抑制高频噪声并增强方向连续性边缘特征，解决红外图像中噪声和边缘特征混杂的问题。</w:t>
      </w:r>
    </w:p>
    <w:p w14:paraId="56C4378B">
      <w:pPr>
        <w:keepNext w:val="0"/>
        <w:keepLines w:val="0"/>
        <w:widowControl/>
        <w:numPr>
          <w:ilvl w:val="0"/>
          <w:numId w:val="4"/>
        </w:numPr>
        <w:suppressLineNumbers w:val="0"/>
        <w:ind w:left="0" w:leftChars="0" w:firstLine="480" w:firstLineChars="200"/>
        <w:jc w:val="left"/>
        <w:rPr>
          <w:lang w:val="en-US" w:eastAsia="zh-CN"/>
        </w:rPr>
      </w:pPr>
      <w:r>
        <w:rPr>
          <w:lang w:val="en-US" w:eastAsia="zh-CN"/>
        </w:rPr>
        <w:t>低频信息保留与强化高频特征的模块设计：</w:t>
      </w:r>
      <w:r>
        <w:rPr>
          <w:rFonts w:hint="eastAsia" w:ascii="宋体" w:hAnsi="宋体" w:eastAsia="宋体" w:cs="宋体"/>
          <w:kern w:val="0"/>
          <w:sz w:val="24"/>
          <w:szCs w:val="24"/>
          <w:lang w:val="en-US" w:eastAsia="zh-CN" w:bidi="ar"/>
          <w:rPrChange w:id="12" w:author="金生" w:date="2024-12-23T15:03:12Z">
            <w:rPr>
              <w:rFonts w:ascii="宋体" w:hAnsi="宋体" w:eastAsia="宋体" w:cs="宋体"/>
              <w:kern w:val="0"/>
              <w:sz w:val="24"/>
              <w:szCs w:val="24"/>
              <w:lang w:val="en-US" w:eastAsia="zh-CN" w:bidi="ar"/>
            </w:rPr>
          </w:rPrChange>
        </w:rPr>
        <w:t>设计</w:t>
      </w:r>
      <w:r>
        <w:rPr>
          <w:rFonts w:hint="eastAsia" w:cs="宋体"/>
          <w:kern w:val="0"/>
          <w:sz w:val="24"/>
          <w:szCs w:val="24"/>
          <w:lang w:val="en-US" w:eastAsia="zh-CN" w:bidi="ar"/>
        </w:rPr>
        <w:t>特征精炼交互模块</w:t>
      </w:r>
      <w:r>
        <w:rPr>
          <w:lang w:val="en-US" w:eastAsia="zh-CN"/>
        </w:rPr>
        <w:t>，</w:t>
      </w:r>
      <w:r>
        <w:rPr>
          <w:rFonts w:hint="eastAsia"/>
          <w:lang w:val="en-US" w:eastAsia="zh-CN"/>
        </w:rPr>
        <w:t>将每一层的低频信息汇总,</w:t>
      </w:r>
      <w:r>
        <w:rPr>
          <w:lang w:val="en-US" w:eastAsia="zh-CN"/>
        </w:rPr>
        <w:t>同时</w:t>
      </w:r>
      <w:r>
        <w:rPr>
          <w:rFonts w:hint="eastAsia"/>
          <w:lang w:val="en-US" w:eastAsia="zh-CN"/>
        </w:rPr>
        <w:t>利用</w:t>
      </w:r>
      <w:r>
        <w:rPr>
          <w:lang w:val="en-US" w:eastAsia="zh-CN"/>
        </w:rPr>
        <w:t>高频门控</w:t>
      </w:r>
      <w:r>
        <w:rPr>
          <w:rFonts w:hint="eastAsia"/>
          <w:lang w:val="en-US" w:eastAsia="zh-CN"/>
        </w:rPr>
        <w:t>注意力模块从这些不同尺度的低频特征挖掘出高频信息</w:t>
      </w:r>
      <w:r>
        <w:rPr>
          <w:lang w:val="en-US" w:eastAsia="zh-CN"/>
        </w:rPr>
        <w:t>，</w:t>
      </w:r>
      <w:r>
        <w:rPr>
          <w:rFonts w:hint="eastAsia"/>
          <w:lang w:val="en-US" w:eastAsia="zh-CN"/>
        </w:rPr>
        <w:t>从而充分利用低频信息。</w:t>
      </w:r>
    </w:p>
    <w:p w14:paraId="376EED77">
      <w:pPr>
        <w:keepNext w:val="0"/>
        <w:keepLines w:val="0"/>
        <w:widowControl/>
        <w:numPr>
          <w:ilvl w:val="0"/>
          <w:numId w:val="4"/>
        </w:numPr>
        <w:suppressLineNumbers w:val="0"/>
        <w:ind w:left="0" w:leftChars="0" w:firstLine="480" w:firstLineChars="200"/>
        <w:jc w:val="left"/>
        <w:rPr>
          <w:lang w:val="en-US" w:eastAsia="zh-CN"/>
        </w:rPr>
      </w:pPr>
      <w:r>
        <w:rPr>
          <w:rFonts w:hint="eastAsia" w:ascii="Times New Roman" w:hAnsi="Times New Roman" w:eastAsia="宋体" w:cs="Times New Roman"/>
          <w:kern w:val="0"/>
          <w:sz w:val="24"/>
          <w:szCs w:val="24"/>
          <w:shd w:val="clear" w:color="auto" w:fill="auto"/>
          <w:lang w:val="en-US" w:eastAsia="zh-CN" w:bidi="ar-SA"/>
        </w:rPr>
        <w:t>Mamba</w:t>
      </w:r>
      <w:r>
        <w:rPr>
          <w:lang w:val="en-US" w:eastAsia="zh-CN"/>
        </w:rPr>
        <w:t>状态空间模型与小波变换结合：将</w:t>
      </w:r>
      <w:r>
        <w:rPr>
          <w:rFonts w:hint="eastAsia" w:ascii="Times New Roman" w:hAnsi="Times New Roman" w:eastAsia="宋体" w:cs="Times New Roman"/>
          <w:kern w:val="0"/>
          <w:sz w:val="24"/>
          <w:szCs w:val="24"/>
          <w:shd w:val="clear" w:color="auto" w:fill="auto"/>
          <w:lang w:val="en-US" w:eastAsia="zh-CN" w:bidi="ar-SA"/>
        </w:rPr>
        <w:t>Mamba</w:t>
      </w:r>
      <w:r>
        <w:rPr>
          <w:lang w:val="en-US" w:eastAsia="zh-CN"/>
        </w:rPr>
        <w:t>模型（基于状态空间模型，</w:t>
      </w:r>
      <w:r>
        <w:rPr>
          <w:rFonts w:hint="eastAsia" w:ascii="Times New Roman" w:hAnsi="Times New Roman" w:eastAsia="宋体" w:cs="Times New Roman"/>
          <w:kern w:val="0"/>
          <w:sz w:val="24"/>
          <w:szCs w:val="24"/>
          <w:shd w:val="clear" w:color="auto" w:fill="auto"/>
          <w:lang w:val="en-US" w:eastAsia="zh-CN" w:bidi="ar-SA"/>
        </w:rPr>
        <w:t>SSM</w:t>
      </w:r>
      <w:r>
        <w:rPr>
          <w:rFonts w:hint="eastAsia"/>
          <w:lang w:val="en-US" w:eastAsia="zh-CN"/>
        </w:rPr>
        <w:t>)</w:t>
      </w:r>
      <w:r>
        <w:rPr>
          <w:lang w:val="en-US" w:eastAsia="zh-CN"/>
        </w:rPr>
        <w:t>与小波变换结合，改善多尺度感受野表示，捕捉长距离依赖和全局上下文信息</w:t>
      </w:r>
      <w:r>
        <w:rPr>
          <w:rFonts w:hint="eastAsia"/>
          <w:lang w:val="en-US" w:eastAsia="zh-CN"/>
        </w:rPr>
        <w:t>,从而得到更强的特征提取能力。</w:t>
      </w:r>
    </w:p>
    <w:bookmarkEnd w:id="70"/>
    <w:bookmarkEnd w:id="71"/>
    <w:bookmarkEnd w:id="72"/>
    <w:bookmarkEnd w:id="73"/>
    <w:bookmarkEnd w:id="74"/>
    <w:bookmarkEnd w:id="75"/>
    <w:bookmarkEnd w:id="76"/>
    <w:bookmarkEnd w:id="77"/>
    <w:bookmarkEnd w:id="78"/>
    <w:bookmarkEnd w:id="79"/>
    <w:bookmarkEnd w:id="80"/>
    <w:p w14:paraId="7D2C40E8">
      <w:pPr>
        <w:pStyle w:val="2"/>
        <w:bidi w:val="0"/>
      </w:pPr>
      <w:bookmarkStart w:id="81" w:name="_Toc27344"/>
      <w:bookmarkStart w:id="82" w:name="_Toc22189"/>
      <w:bookmarkStart w:id="83" w:name="_Toc11643_WPSOffice_Level1"/>
      <w:bookmarkStart w:id="84" w:name="_Toc22507"/>
      <w:bookmarkStart w:id="85" w:name="_Toc6187"/>
      <w:bookmarkStart w:id="86" w:name="_Toc28901"/>
      <w:bookmarkStart w:id="87" w:name="_Toc22014"/>
      <w:bookmarkStart w:id="88" w:name="_Toc26908"/>
      <w:bookmarkStart w:id="89" w:name="_Toc10094"/>
      <w:bookmarkStart w:id="90" w:name="_Toc29392"/>
      <w:bookmarkStart w:id="91" w:name="_Toc154509503"/>
      <w:bookmarkStart w:id="92" w:name="_Toc25379"/>
      <w:bookmarkStart w:id="93" w:name="_Toc22622"/>
      <w:r>
        <w:rPr>
          <w:rFonts w:hint="eastAsia"/>
        </w:rPr>
        <w:t>研究方案、进度安排、预期目标及写作大纲</w:t>
      </w:r>
      <w:bookmarkEnd w:id="81"/>
      <w:bookmarkEnd w:id="82"/>
      <w:bookmarkEnd w:id="83"/>
      <w:bookmarkEnd w:id="84"/>
      <w:bookmarkEnd w:id="85"/>
      <w:bookmarkEnd w:id="86"/>
      <w:bookmarkEnd w:id="87"/>
      <w:bookmarkEnd w:id="88"/>
      <w:bookmarkEnd w:id="89"/>
      <w:bookmarkEnd w:id="90"/>
      <w:bookmarkEnd w:id="91"/>
      <w:bookmarkEnd w:id="92"/>
      <w:bookmarkEnd w:id="93"/>
    </w:p>
    <w:p w14:paraId="32B1A6E3">
      <w:pPr>
        <w:pStyle w:val="3"/>
        <w:bidi w:val="0"/>
      </w:pPr>
      <w:bookmarkStart w:id="94" w:name="_Toc23889"/>
      <w:bookmarkStart w:id="95" w:name="_Toc31379"/>
      <w:bookmarkStart w:id="96" w:name="_Toc29512"/>
      <w:bookmarkStart w:id="97" w:name="_Toc23072"/>
      <w:bookmarkStart w:id="98" w:name="_Toc14507"/>
      <w:bookmarkStart w:id="99" w:name="_Toc29690_WPSOffice_Level2"/>
      <w:bookmarkStart w:id="100" w:name="_Toc154509504"/>
      <w:bookmarkStart w:id="101" w:name="_Toc26570"/>
      <w:bookmarkStart w:id="102" w:name="_Toc23263"/>
      <w:bookmarkStart w:id="103" w:name="_Toc11126"/>
      <w:bookmarkStart w:id="104" w:name="_Toc4118"/>
      <w:bookmarkStart w:id="105" w:name="_Toc1960"/>
      <w:bookmarkStart w:id="106" w:name="_Toc28086"/>
      <w:r>
        <w:rPr>
          <w:rFonts w:hint="eastAsia"/>
        </w:rPr>
        <w:t>研究</w:t>
      </w:r>
      <w:r>
        <w:t>方案</w:t>
      </w:r>
      <w:bookmarkEnd w:id="94"/>
      <w:bookmarkEnd w:id="95"/>
      <w:bookmarkEnd w:id="96"/>
      <w:bookmarkEnd w:id="97"/>
      <w:bookmarkEnd w:id="98"/>
      <w:bookmarkEnd w:id="99"/>
      <w:bookmarkEnd w:id="100"/>
      <w:bookmarkEnd w:id="101"/>
      <w:bookmarkEnd w:id="102"/>
      <w:bookmarkEnd w:id="103"/>
      <w:bookmarkEnd w:id="104"/>
      <w:bookmarkEnd w:id="105"/>
      <w:bookmarkEnd w:id="106"/>
    </w:p>
    <w:p w14:paraId="58A17379">
      <w:pPr>
        <w:pStyle w:val="4"/>
        <w:bidi w:val="0"/>
        <w:rPr>
          <w:rFonts w:hint="default"/>
          <w:lang w:val="en-US" w:eastAsia="zh-CN"/>
        </w:rPr>
      </w:pPr>
      <w:bookmarkStart w:id="107" w:name="_Toc18596"/>
      <w:r>
        <w:rPr>
          <w:rFonts w:hint="eastAsia"/>
          <w:lang w:val="en-US" w:eastAsia="zh-CN"/>
        </w:rPr>
        <w:t>基于特征交互再精炼的轻量级红外图像超分辨率重建网络</w:t>
      </w:r>
      <w:bookmarkEnd w:id="107"/>
    </w:p>
    <w:p w14:paraId="1C323801">
      <w:pPr>
        <w:keepNext w:val="0"/>
        <w:keepLines w:val="0"/>
        <w:widowControl/>
        <w:suppressLineNumbers w:val="0"/>
        <w:jc w:val="left"/>
        <w:rPr>
          <w:rFonts w:hint="eastAsia"/>
          <w:lang w:eastAsia="zh-CN"/>
        </w:rPr>
      </w:pPr>
      <w:r>
        <w:t>为克服传统卷积神经网络在红外图像超分辨率重建中性能不佳、缺乏高频信息、无法有效恢复边缘特征，本文提出一种</w:t>
      </w:r>
      <w:r>
        <w:rPr>
          <w:rFonts w:hint="eastAsia"/>
          <w:lang w:val="en-US" w:eastAsia="zh-CN"/>
        </w:rPr>
        <w:t>基于</w:t>
      </w:r>
      <w:r>
        <w:t>高频</w:t>
      </w:r>
      <w:r>
        <w:rPr>
          <w:rFonts w:hint="eastAsia"/>
          <w:lang w:val="en-US" w:eastAsia="zh-CN"/>
        </w:rPr>
        <w:t>信息注意力</w:t>
      </w:r>
      <w:r>
        <w:t>和方向自适应</w:t>
      </w:r>
      <w:r>
        <w:rPr>
          <w:rFonts w:hint="eastAsia"/>
          <w:lang w:val="en-US" w:eastAsia="zh-CN"/>
        </w:rPr>
        <w:t>调制</w:t>
      </w:r>
      <w:r>
        <w:t>相结合的网络模型</w:t>
      </w:r>
      <w:r>
        <w:rPr>
          <w:rFonts w:hint="eastAsia"/>
          <w:lang w:val="en-US" w:eastAsia="zh-CN"/>
        </w:rPr>
        <w:t>,</w:t>
      </w:r>
      <w:r>
        <w:t>旨在通过引入高频</w:t>
      </w:r>
      <w:r>
        <w:rPr>
          <w:rFonts w:hint="eastAsia"/>
          <w:lang w:val="en-US" w:eastAsia="zh-CN"/>
        </w:rPr>
        <w:t>信息注意力对不同尺度的低频信息进行精炼</w:t>
      </w:r>
      <w:r>
        <w:t>和方向自适应机制来提升红外图像重建的质量与细节恢复能力</w:t>
      </w:r>
      <w:r>
        <w:rPr>
          <w:rFonts w:hint="eastAsia"/>
          <w:lang w:eastAsia="zh-CN"/>
        </w:rPr>
        <w:t>，</w:t>
      </w:r>
      <w:r>
        <w:t>该模型</w:t>
      </w:r>
      <w:r>
        <w:rPr>
          <w:rFonts w:hint="eastAsia"/>
          <w:lang w:eastAsia="zh-CN"/>
        </w:rPr>
        <w:t>的</w:t>
      </w:r>
      <w:r>
        <w:rPr>
          <w:rFonts w:hint="eastAsia"/>
          <w:lang w:val="en-US" w:eastAsia="zh-CN"/>
        </w:rPr>
        <w:t>总体结构</w:t>
      </w:r>
      <w:r>
        <w:t>如图</w:t>
      </w:r>
      <w:r>
        <w:rPr>
          <w:rFonts w:hint="eastAsia"/>
          <w:lang w:val="en-US" w:eastAsia="zh-CN"/>
        </w:rPr>
        <w:t>1</w:t>
      </w:r>
      <w:r>
        <w:t>所示</w:t>
      </w:r>
      <w:r>
        <w:rPr>
          <w:rFonts w:hint="eastAsia"/>
          <w:lang w:eastAsia="zh-CN"/>
        </w:rPr>
        <w:t>。</w:t>
      </w:r>
    </w:p>
    <w:p w14:paraId="3AF857A6">
      <w:pPr>
        <w:keepNext w:val="0"/>
        <w:keepLines w:val="0"/>
        <w:widowControl/>
        <w:suppressLineNumbers w:val="0"/>
        <w:ind w:left="0" w:leftChars="0" w:firstLine="0" w:firstLineChars="0"/>
        <w:jc w:val="left"/>
        <w:rPr>
          <w:rFonts w:hint="eastAsia"/>
          <w:sz w:val="18"/>
          <w:szCs w:val="18"/>
          <w:lang w:val="en-US" w:eastAsia="zh-CN"/>
        </w:rPr>
      </w:pPr>
      <w:r>
        <w:drawing>
          <wp:inline distT="0" distB="0" distL="114300" distR="114300">
            <wp:extent cx="5832475" cy="3820795"/>
            <wp:effectExtent l="0" t="0" r="15875" b="825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rcRect l="750" r="1246"/>
                    <a:stretch>
                      <a:fillRect/>
                    </a:stretch>
                  </pic:blipFill>
                  <pic:spPr>
                    <a:xfrm>
                      <a:off x="0" y="0"/>
                      <a:ext cx="5832475" cy="3820795"/>
                    </a:xfrm>
                    <a:prstGeom prst="rect">
                      <a:avLst/>
                    </a:prstGeom>
                    <a:noFill/>
                    <a:ln>
                      <a:noFill/>
                    </a:ln>
                  </pic:spPr>
                </pic:pic>
              </a:graphicData>
            </a:graphic>
          </wp:inline>
        </w:drawing>
      </w:r>
    </w:p>
    <w:p w14:paraId="299F9580">
      <w:pPr>
        <w:ind w:left="0" w:leftChars="0" w:firstLine="0" w:firstLineChars="0"/>
        <w:jc w:val="center"/>
        <w:rPr>
          <w:rFonts w:hint="default"/>
          <w:sz w:val="18"/>
          <w:szCs w:val="18"/>
          <w:lang w:val="en-US" w:eastAsia="zh-CN"/>
        </w:rPr>
      </w:pPr>
      <w:r>
        <w:rPr>
          <w:rFonts w:hint="eastAsia"/>
          <w:sz w:val="18"/>
          <w:szCs w:val="18"/>
          <w:lang w:val="en-US" w:eastAsia="zh-CN"/>
        </w:rPr>
        <w:t>图1特征交互再精炼网络</w:t>
      </w:r>
    </w:p>
    <w:p w14:paraId="228DEC7E">
      <w:pPr>
        <w:pStyle w:val="4"/>
        <w:bidi w:val="0"/>
        <w:rPr>
          <w:rFonts w:hint="default"/>
          <w:lang w:val="en-US" w:eastAsia="zh-CN"/>
        </w:rPr>
      </w:pPr>
      <w:bookmarkStart w:id="108" w:name="_Toc13420"/>
      <w:bookmarkStart w:id="109" w:name="_Toc31715"/>
      <w:bookmarkStart w:id="110" w:name="_Toc16666"/>
      <w:bookmarkStart w:id="111" w:name="_Toc15173"/>
      <w:bookmarkStart w:id="112" w:name="_Toc22256"/>
      <w:bookmarkStart w:id="113" w:name="_Toc243"/>
      <w:bookmarkStart w:id="114" w:name="_Toc14314"/>
      <w:bookmarkStart w:id="115" w:name="_Toc25012"/>
      <w:bookmarkStart w:id="116" w:name="_Toc4023_WPSOffice_Level2"/>
      <w:bookmarkStart w:id="117" w:name="_Toc12777"/>
      <w:bookmarkStart w:id="118" w:name="_Toc22174"/>
      <w:r>
        <w:rPr>
          <w:rFonts w:hint="eastAsia"/>
          <w:lang w:val="en-US" w:eastAsia="zh-CN"/>
        </w:rPr>
        <w:t>基于小波变换与Mamba实现轻量级红外图像超分辨重建网络</w:t>
      </w:r>
      <w:bookmarkEnd w:id="108"/>
    </w:p>
    <w:p w14:paraId="0A5AF84F">
      <w:pPr>
        <w:keepNext w:val="0"/>
        <w:keepLines w:val="0"/>
        <w:widowControl/>
        <w:suppressLineNumbers w:val="0"/>
        <w:jc w:val="left"/>
        <w:rPr>
          <w:rFonts w:hint="eastAsia"/>
          <w:lang w:eastAsia="zh-CN"/>
        </w:rPr>
      </w:pPr>
      <w:r>
        <w:t>基于</w:t>
      </w:r>
      <w:r>
        <w:rPr>
          <w:rFonts w:hint="eastAsia" w:ascii="Times New Roman" w:hAnsi="Times New Roman" w:eastAsia="宋体" w:cs="Times New Roman"/>
          <w:kern w:val="0"/>
          <w:sz w:val="24"/>
          <w:szCs w:val="24"/>
          <w:shd w:val="clear" w:color="auto" w:fill="auto"/>
          <w:lang w:val="en-US" w:eastAsia="zh-CN" w:bidi="ar-SA"/>
        </w:rPr>
        <w:t>Mamba</w:t>
      </w:r>
      <w:r>
        <w:rPr>
          <w:vertAlign w:val="superscript"/>
        </w:rPr>
        <w:t xml:space="preserve"> </w:t>
      </w:r>
      <w:r>
        <w:t>的状态空间模型</w:t>
      </w:r>
      <w:r>
        <w:rPr>
          <w:rFonts w:hint="eastAsia"/>
          <w:lang w:val="en-US" w:eastAsia="zh-CN"/>
        </w:rPr>
        <w:t>,</w:t>
      </w:r>
      <w:r>
        <w:t>设计一种高效的长距离依赖建模方法，结合小波变换特征调制块以改善多尺度感受野表示，增强图像细节恢复能力</w:t>
      </w:r>
      <w:r>
        <w:rPr>
          <w:rFonts w:hint="eastAsia"/>
          <w:lang w:val="en-US" w:eastAsia="zh-CN"/>
        </w:rPr>
        <w:t>;</w:t>
      </w:r>
      <w:r>
        <w:t>同时，融合卷积神经网络以提取局部特征</w:t>
      </w:r>
      <w:r>
        <w:rPr>
          <w:rFonts w:hint="eastAsia"/>
          <w:lang w:val="en-US" w:eastAsia="zh-CN"/>
        </w:rPr>
        <w:t>,</w:t>
      </w:r>
      <w:r>
        <w:t>与</w:t>
      </w:r>
      <w:r>
        <w:rPr>
          <w:rFonts w:hint="eastAsia" w:ascii="Times New Roman" w:hAnsi="Times New Roman" w:eastAsia="宋体" w:cs="Times New Roman"/>
          <w:kern w:val="0"/>
          <w:sz w:val="24"/>
          <w:szCs w:val="24"/>
          <w:shd w:val="clear" w:color="auto" w:fill="auto"/>
          <w:lang w:val="en-US" w:eastAsia="zh-CN" w:bidi="ar-SA"/>
        </w:rPr>
        <w:t>Mamba</w:t>
      </w:r>
      <w:r>
        <w:t>的全局建模能力互补，从而全面提升红外图像超分辨率的性能与效率</w:t>
      </w:r>
      <w:r>
        <w:rPr>
          <w:rFonts w:hint="eastAsia"/>
          <w:lang w:eastAsia="zh-CN"/>
        </w:rPr>
        <w:t>。</w:t>
      </w:r>
    </w:p>
    <w:p w14:paraId="26C08C67">
      <w:pPr>
        <w:pStyle w:val="3"/>
        <w:bidi w:val="0"/>
      </w:pPr>
      <w:bookmarkStart w:id="119" w:name="_Toc19455"/>
      <w:bookmarkStart w:id="120" w:name="_Toc154509507"/>
      <w:bookmarkStart w:id="121" w:name="_Toc21259"/>
      <w:r>
        <w:rPr>
          <w:rFonts w:hint="eastAsia"/>
        </w:rPr>
        <w:t>进度</w:t>
      </w:r>
      <w:r>
        <w:t>安排</w:t>
      </w:r>
      <w:bookmarkEnd w:id="109"/>
      <w:bookmarkEnd w:id="110"/>
      <w:bookmarkEnd w:id="111"/>
      <w:bookmarkEnd w:id="112"/>
      <w:bookmarkEnd w:id="113"/>
      <w:bookmarkEnd w:id="114"/>
      <w:bookmarkEnd w:id="115"/>
      <w:bookmarkEnd w:id="116"/>
      <w:bookmarkEnd w:id="117"/>
      <w:bookmarkEnd w:id="118"/>
      <w:bookmarkEnd w:id="119"/>
      <w:bookmarkEnd w:id="120"/>
      <w:bookmarkEnd w:id="121"/>
    </w:p>
    <w:p w14:paraId="7E3B8E12">
      <w:pPr>
        <w:spacing w:line="360" w:lineRule="auto"/>
        <w:ind w:left="479" w:leftChars="0" w:right="120" w:rightChars="50" w:firstLine="0" w:firstLineChars="0"/>
        <w:rPr>
          <w:szCs w:val="21"/>
        </w:rPr>
      </w:pPr>
      <w:r>
        <w:rPr>
          <w:rFonts w:hint="eastAsia"/>
        </w:rPr>
        <w:t>202</w:t>
      </w:r>
      <w:r>
        <w:rPr>
          <w:rFonts w:hint="eastAsia"/>
          <w:lang w:val="en-US" w:eastAsia="zh-CN"/>
        </w:rPr>
        <w:t>3</w:t>
      </w:r>
      <w:r>
        <w:rPr>
          <w:rFonts w:hint="eastAsia"/>
        </w:rPr>
        <w:t>年0</w:t>
      </w:r>
      <w:r>
        <w:t>9</w:t>
      </w:r>
      <w:r>
        <w:rPr>
          <w:rFonts w:hint="eastAsia"/>
        </w:rPr>
        <w:t>月——202</w:t>
      </w:r>
      <w:r>
        <w:rPr>
          <w:rFonts w:hint="eastAsia"/>
          <w:lang w:val="en-US" w:eastAsia="zh-CN"/>
        </w:rPr>
        <w:t>4</w:t>
      </w:r>
      <w:r>
        <w:rPr>
          <w:rFonts w:hint="eastAsia"/>
        </w:rPr>
        <w:t>年12月</w:t>
      </w:r>
      <w:r>
        <w:t>（资料</w:t>
      </w:r>
      <w:r>
        <w:rPr>
          <w:rFonts w:hint="eastAsia"/>
        </w:rPr>
        <w:t>准备和</w:t>
      </w:r>
      <w:r>
        <w:t>论文开题</w:t>
      </w:r>
      <w:r>
        <w:rPr>
          <w:rFonts w:hint="eastAsia"/>
        </w:rPr>
        <w:t>）</w:t>
      </w:r>
    </w:p>
    <w:p w14:paraId="33BE7913">
      <w:pPr>
        <w:spacing w:line="360" w:lineRule="auto"/>
        <w:ind w:left="956" w:leftChars="0" w:right="120" w:rightChars="50" w:firstLine="0" w:firstLineChars="0"/>
      </w:pPr>
      <w:r>
        <w:rPr>
          <w:rFonts w:hint="eastAsia"/>
        </w:rPr>
        <w:t>内容：认真撰写开题报告，进行开题报告答辩；</w:t>
      </w:r>
    </w:p>
    <w:p w14:paraId="0ABC05CE">
      <w:pPr>
        <w:spacing w:line="360" w:lineRule="auto"/>
        <w:ind w:left="479" w:leftChars="0" w:right="120" w:rightChars="50" w:firstLine="0" w:firstLineChars="0"/>
        <w:rPr>
          <w:szCs w:val="21"/>
        </w:rPr>
      </w:pPr>
      <w:bookmarkStart w:id="122" w:name="OLE_LINK2"/>
      <w:r>
        <w:rPr>
          <w:rFonts w:hint="eastAsia"/>
        </w:rPr>
        <w:t>20</w:t>
      </w:r>
      <w:r>
        <w:t>2</w:t>
      </w:r>
      <w:r>
        <w:rPr>
          <w:rFonts w:hint="eastAsia"/>
          <w:lang w:val="en-US" w:eastAsia="zh-CN"/>
        </w:rPr>
        <w:t>5</w:t>
      </w:r>
      <w:r>
        <w:rPr>
          <w:rFonts w:hint="eastAsia"/>
        </w:rPr>
        <w:t>年0</w:t>
      </w:r>
      <w:r>
        <w:t>1</w:t>
      </w:r>
      <w:r>
        <w:rPr>
          <w:rFonts w:hint="eastAsia"/>
        </w:rPr>
        <w:t>月——20</w:t>
      </w:r>
      <w:r>
        <w:t>2</w:t>
      </w:r>
      <w:r>
        <w:rPr>
          <w:rFonts w:hint="eastAsia"/>
          <w:lang w:val="en-US" w:eastAsia="zh-CN"/>
        </w:rPr>
        <w:t>5</w:t>
      </w:r>
      <w:r>
        <w:rPr>
          <w:rFonts w:hint="eastAsia"/>
        </w:rPr>
        <w:t>年05月（内容的相关研究）</w:t>
      </w:r>
    </w:p>
    <w:bookmarkEnd w:id="122"/>
    <w:p w14:paraId="4DF89D9B">
      <w:pPr>
        <w:spacing w:line="360" w:lineRule="auto"/>
        <w:ind w:left="956" w:leftChars="0" w:right="120" w:rightChars="50" w:firstLine="0" w:firstLineChars="0"/>
      </w:pPr>
      <w:bookmarkStart w:id="123" w:name="OLE_LINK3"/>
      <w:r>
        <w:rPr>
          <w:rFonts w:hint="eastAsia"/>
        </w:rPr>
        <w:t>内容：</w:t>
      </w:r>
      <w:bookmarkEnd w:id="123"/>
      <w:r>
        <w:rPr>
          <w:rFonts w:hint="eastAsia"/>
          <w:lang w:val="en-US" w:eastAsia="zh-CN"/>
        </w:rPr>
        <w:t>基于高频特征增强与方向自适应注意力的轻量级红外图像超分辨率重建重建</w:t>
      </w:r>
      <w:r>
        <w:rPr>
          <w:rFonts w:hint="eastAsia"/>
        </w:rPr>
        <w:t>论文的撰写与投稿；</w:t>
      </w:r>
    </w:p>
    <w:p w14:paraId="400C5AEA">
      <w:pPr>
        <w:spacing w:line="360" w:lineRule="auto"/>
        <w:ind w:left="479" w:leftChars="0" w:right="120" w:rightChars="50" w:firstLine="0" w:firstLineChars="0"/>
        <w:rPr>
          <w:szCs w:val="21"/>
        </w:rPr>
      </w:pPr>
      <w:r>
        <w:rPr>
          <w:rFonts w:hint="eastAsia"/>
        </w:rPr>
        <w:t>20</w:t>
      </w:r>
      <w:r>
        <w:t>2</w:t>
      </w:r>
      <w:r>
        <w:rPr>
          <w:rFonts w:hint="eastAsia"/>
          <w:lang w:val="en-US" w:eastAsia="zh-CN"/>
        </w:rPr>
        <w:t>5</w:t>
      </w:r>
      <w:r>
        <w:rPr>
          <w:rFonts w:hint="eastAsia"/>
        </w:rPr>
        <w:t>年06月——20</w:t>
      </w:r>
      <w:r>
        <w:t>2</w:t>
      </w:r>
      <w:r>
        <w:rPr>
          <w:rFonts w:hint="eastAsia"/>
          <w:lang w:val="en-US" w:eastAsia="zh-CN"/>
        </w:rPr>
        <w:t>5</w:t>
      </w:r>
      <w:r>
        <w:rPr>
          <w:rFonts w:hint="eastAsia"/>
        </w:rPr>
        <w:t>年12月（内容的相关研究）</w:t>
      </w:r>
    </w:p>
    <w:p w14:paraId="01E124DD">
      <w:pPr>
        <w:spacing w:line="360" w:lineRule="auto"/>
        <w:ind w:left="956" w:leftChars="0" w:right="120" w:rightChars="50" w:firstLine="0" w:firstLineChars="0"/>
        <w:rPr>
          <w:rFonts w:hint="eastAsia"/>
          <w:lang w:val="en-US" w:eastAsia="zh-CN"/>
        </w:rPr>
      </w:pPr>
      <w:r>
        <w:rPr>
          <w:rFonts w:hint="eastAsia"/>
          <w:lang w:val="en-US" w:eastAsia="zh-CN"/>
        </w:rPr>
        <w:t>内容：完成基于基于小波变换与Mamba实现单图像超分重建的研究，并撰写相应论文；</w:t>
      </w:r>
    </w:p>
    <w:p w14:paraId="18A180AA">
      <w:pPr>
        <w:spacing w:line="360" w:lineRule="auto"/>
        <w:ind w:left="479" w:leftChars="0" w:right="120" w:rightChars="50" w:firstLine="0" w:firstLineChars="0"/>
      </w:pPr>
      <w:r>
        <w:rPr>
          <w:rFonts w:hint="eastAsia"/>
        </w:rPr>
        <w:t>20</w:t>
      </w:r>
      <w:r>
        <w:t>2</w:t>
      </w:r>
      <w:r>
        <w:rPr>
          <w:rFonts w:hint="eastAsia"/>
          <w:lang w:val="en-US" w:eastAsia="zh-CN"/>
        </w:rPr>
        <w:t>6</w:t>
      </w:r>
      <w:r>
        <w:rPr>
          <w:rFonts w:hint="eastAsia"/>
        </w:rPr>
        <w:t>年01月——202</w:t>
      </w:r>
      <w:r>
        <w:rPr>
          <w:rFonts w:hint="eastAsia"/>
          <w:lang w:val="en-US" w:eastAsia="zh-CN"/>
        </w:rPr>
        <w:t>6</w:t>
      </w:r>
      <w:r>
        <w:rPr>
          <w:rFonts w:hint="eastAsia"/>
        </w:rPr>
        <w:t>年03月</w:t>
      </w:r>
    </w:p>
    <w:p w14:paraId="3F8931C5">
      <w:pPr>
        <w:spacing w:line="360" w:lineRule="auto"/>
        <w:ind w:left="956" w:leftChars="0" w:right="120" w:rightChars="50" w:firstLine="0" w:firstLineChars="0"/>
      </w:pPr>
      <w:r>
        <w:rPr>
          <w:rFonts w:hint="eastAsia"/>
        </w:rPr>
        <w:t>内容：毕业论文撰写；</w:t>
      </w:r>
    </w:p>
    <w:p w14:paraId="6217AF4E">
      <w:pPr>
        <w:spacing w:line="360" w:lineRule="auto"/>
        <w:ind w:left="479" w:leftChars="0" w:right="120" w:rightChars="50" w:firstLine="0" w:firstLineChars="0"/>
      </w:pPr>
      <w:r>
        <w:rPr>
          <w:rFonts w:hint="eastAsia"/>
        </w:rPr>
        <w:t>202</w:t>
      </w:r>
      <w:r>
        <w:rPr>
          <w:rFonts w:hint="eastAsia"/>
          <w:lang w:val="en-US" w:eastAsia="zh-CN"/>
        </w:rPr>
        <w:t>6</w:t>
      </w:r>
      <w:r>
        <w:rPr>
          <w:rFonts w:hint="eastAsia"/>
        </w:rPr>
        <w:t>年04月——202</w:t>
      </w:r>
      <w:r>
        <w:rPr>
          <w:rFonts w:hint="eastAsia"/>
          <w:lang w:val="en-US" w:eastAsia="zh-CN"/>
        </w:rPr>
        <w:t>6</w:t>
      </w:r>
      <w:r>
        <w:rPr>
          <w:rFonts w:hint="eastAsia"/>
        </w:rPr>
        <w:t>年06月</w:t>
      </w:r>
    </w:p>
    <w:p w14:paraId="35A01CD9">
      <w:pPr>
        <w:autoSpaceDE w:val="0"/>
        <w:autoSpaceDN w:val="0"/>
        <w:adjustRightInd w:val="0"/>
        <w:spacing w:line="360" w:lineRule="auto"/>
        <w:ind w:left="956" w:leftChars="0" w:right="120" w:rightChars="50" w:firstLine="0" w:firstLineChars="0"/>
        <w:rPr>
          <w:rFonts w:eastAsia="黑体"/>
          <w:sz w:val="28"/>
          <w:szCs w:val="28"/>
        </w:rPr>
      </w:pPr>
      <w:r>
        <w:rPr>
          <w:rFonts w:hint="eastAsia"/>
        </w:rPr>
        <w:t>内容：论文定稿，论文答辩。</w:t>
      </w:r>
    </w:p>
    <w:p w14:paraId="2320C99D">
      <w:pPr>
        <w:pStyle w:val="3"/>
        <w:bidi w:val="0"/>
      </w:pPr>
      <w:bookmarkStart w:id="124" w:name="_Toc154509508"/>
      <w:bookmarkStart w:id="125" w:name="_Toc12258"/>
      <w:bookmarkStart w:id="126" w:name="_Toc3162"/>
      <w:bookmarkStart w:id="127" w:name="_Toc20088"/>
      <w:bookmarkStart w:id="128" w:name="_Toc5194"/>
      <w:bookmarkStart w:id="129" w:name="_Toc20870_WPSOffice_Level2"/>
      <w:bookmarkStart w:id="130" w:name="_Toc9605"/>
      <w:bookmarkStart w:id="131" w:name="_Toc3329"/>
      <w:bookmarkStart w:id="132" w:name="_Toc29578"/>
      <w:bookmarkStart w:id="133" w:name="_Toc7786"/>
      <w:bookmarkStart w:id="134" w:name="_Toc25687"/>
      <w:bookmarkStart w:id="135" w:name="_Toc4729"/>
      <w:bookmarkStart w:id="136" w:name="_Toc2610"/>
      <w:r>
        <w:rPr>
          <w:rFonts w:hint="eastAsia"/>
        </w:rPr>
        <w:t>预期目标</w:t>
      </w:r>
      <w:bookmarkEnd w:id="124"/>
      <w:bookmarkEnd w:id="125"/>
      <w:bookmarkEnd w:id="126"/>
      <w:bookmarkEnd w:id="127"/>
      <w:bookmarkEnd w:id="128"/>
      <w:bookmarkEnd w:id="129"/>
      <w:bookmarkEnd w:id="130"/>
      <w:bookmarkEnd w:id="131"/>
      <w:bookmarkEnd w:id="132"/>
      <w:bookmarkEnd w:id="133"/>
      <w:bookmarkEnd w:id="134"/>
      <w:bookmarkEnd w:id="135"/>
      <w:bookmarkEnd w:id="136"/>
      <w:bookmarkStart w:id="137" w:name="_Toc25848_WPSOffice_Level2"/>
    </w:p>
    <w:p w14:paraId="7E976F2D">
      <w:pPr>
        <w:keepNext w:val="0"/>
        <w:keepLines w:val="0"/>
        <w:widowControl/>
        <w:suppressLineNumbers w:val="0"/>
        <w:jc w:val="left"/>
        <w:rPr>
          <w:rFonts w:hint="eastAsia"/>
        </w:rPr>
      </w:pPr>
      <w:bookmarkStart w:id="138" w:name="_Toc11026"/>
      <w:bookmarkStart w:id="139" w:name="_Toc26536"/>
      <w:bookmarkStart w:id="140" w:name="_Toc28197"/>
      <w:bookmarkStart w:id="141" w:name="_Toc19831"/>
      <w:bookmarkStart w:id="142" w:name="_Toc16785"/>
      <w:bookmarkStart w:id="143" w:name="_Toc26846"/>
      <w:bookmarkStart w:id="144" w:name="_Toc5322"/>
      <w:bookmarkStart w:id="145" w:name="_Toc154509509"/>
      <w:bookmarkStart w:id="146" w:name="_Toc30230"/>
      <w:bookmarkStart w:id="147" w:name="_Toc20214"/>
      <w:bookmarkStart w:id="148" w:name="_Toc26670"/>
      <w:r>
        <w:rPr>
          <w:rFonts w:hint="eastAsia"/>
        </w:rPr>
        <w:t>通过创新的红外图像超分辨率算法，结合方向</w:t>
      </w:r>
      <w:r>
        <w:t>方向性</w:t>
      </w:r>
      <w:r>
        <w:rPr>
          <w:rFonts w:hint="eastAsia"/>
          <w:lang w:val="en-US" w:eastAsia="zh-CN"/>
        </w:rPr>
        <w:t>自适应调制模</w:t>
      </w:r>
      <w:r>
        <w:t>块</w:t>
      </w:r>
      <w:r>
        <w:rPr>
          <w:rFonts w:hint="eastAsia"/>
        </w:rPr>
        <w:t>和高频特征</w:t>
      </w:r>
      <w:r>
        <w:rPr>
          <w:rFonts w:hint="eastAsia"/>
          <w:lang w:val="en-US" w:eastAsia="zh-CN"/>
        </w:rPr>
        <w:t>门控注意力对高频特征</w:t>
      </w:r>
      <w:r>
        <w:rPr>
          <w:rFonts w:hint="eastAsia"/>
        </w:rPr>
        <w:t>增强，提升红外图像细节恢复能力，并有效抑制噪声影响。此外，结合</w:t>
      </w:r>
      <w:r>
        <w:rPr>
          <w:rFonts w:hint="eastAsia" w:ascii="Times New Roman" w:hAnsi="Times New Roman" w:eastAsia="宋体" w:cs="Times New Roman"/>
          <w:kern w:val="0"/>
          <w:sz w:val="24"/>
          <w:szCs w:val="24"/>
          <w:shd w:val="clear" w:color="auto" w:fill="auto"/>
          <w:lang w:val="en-US" w:eastAsia="zh-CN" w:bidi="ar-SA"/>
        </w:rPr>
        <w:t>Mamba</w:t>
      </w:r>
      <w:r>
        <w:rPr>
          <w:rFonts w:hint="eastAsia"/>
        </w:rPr>
        <w:t>模型与小波变换，突破传统卷积神经网络在长程依赖建模及高分辨率图像处理中的计算瓶颈，提高超分辨率重建效率和精度。最终，通过这些技术进步，推动红外图像处理技术的应用，特别是在医学影像、遥感图像等领域，提供高效且精确的图像重建方案。</w:t>
      </w:r>
    </w:p>
    <w:p w14:paraId="2ADF5A95">
      <w:pPr>
        <w:pStyle w:val="3"/>
        <w:bidi w:val="0"/>
      </w:pPr>
      <w:bookmarkStart w:id="149" w:name="_Toc16611"/>
      <w:r>
        <w:rPr>
          <w:rFonts w:hint="eastAsia"/>
        </w:rPr>
        <w:t>写作大纲</w:t>
      </w:r>
      <w:bookmarkEnd w:id="137"/>
      <w:bookmarkEnd w:id="138"/>
      <w:bookmarkEnd w:id="139"/>
      <w:bookmarkEnd w:id="140"/>
      <w:bookmarkEnd w:id="141"/>
      <w:bookmarkEnd w:id="142"/>
      <w:bookmarkEnd w:id="143"/>
      <w:bookmarkEnd w:id="144"/>
      <w:bookmarkEnd w:id="145"/>
      <w:bookmarkEnd w:id="146"/>
      <w:bookmarkEnd w:id="147"/>
      <w:bookmarkEnd w:id="148"/>
      <w:bookmarkEnd w:id="149"/>
    </w:p>
    <w:p w14:paraId="030B875B">
      <w:pPr>
        <w:spacing w:line="360" w:lineRule="auto"/>
        <w:ind w:left="0" w:leftChars="0" w:right="120" w:rightChars="50" w:firstLine="420" w:firstLineChars="0"/>
      </w:pPr>
      <w:bookmarkStart w:id="150" w:name="_Toc24897"/>
      <w:bookmarkStart w:id="151" w:name="_Toc16884"/>
      <w:bookmarkStart w:id="152" w:name="_Toc7785"/>
      <w:bookmarkStart w:id="153" w:name="_Toc3404_WPSOffice_Level1"/>
      <w:bookmarkStart w:id="154" w:name="_Toc3388"/>
      <w:bookmarkStart w:id="155" w:name="_Toc19758"/>
      <w:bookmarkStart w:id="156" w:name="_Toc3993"/>
      <w:bookmarkStart w:id="157" w:name="_Toc12061"/>
      <w:bookmarkStart w:id="158" w:name="_Toc31943"/>
      <w:bookmarkStart w:id="159" w:name="_Toc15808"/>
      <w:r>
        <w:rPr>
          <w:rFonts w:hint="eastAsia"/>
        </w:rPr>
        <w:t>摘要</w:t>
      </w:r>
    </w:p>
    <w:p w14:paraId="246B9A50">
      <w:pPr>
        <w:ind w:firstLine="420" w:firstLineChars="0"/>
      </w:pPr>
      <w:bookmarkStart w:id="160" w:name="_Toc15035"/>
      <w:bookmarkStart w:id="161" w:name="_Toc22911_WPSOffice_Level2"/>
      <w:bookmarkStart w:id="162" w:name="_Toc7432_WPSOffice_Level2"/>
      <w:bookmarkStart w:id="163" w:name="_Toc31564"/>
      <w:bookmarkStart w:id="164" w:name="_Toc10732"/>
      <w:bookmarkStart w:id="165" w:name="_Toc26455_WPSOffice_Level2"/>
      <w:r>
        <w:rPr>
          <w:rFonts w:hint="eastAsia"/>
        </w:rPr>
        <w:t>第</w:t>
      </w:r>
      <w:r>
        <w:t>1</w:t>
      </w:r>
      <w:r>
        <w:rPr>
          <w:rFonts w:hint="eastAsia"/>
        </w:rPr>
        <w:t>章 绪论</w:t>
      </w:r>
      <w:bookmarkEnd w:id="160"/>
      <w:bookmarkEnd w:id="161"/>
      <w:bookmarkEnd w:id="162"/>
      <w:bookmarkEnd w:id="163"/>
      <w:bookmarkEnd w:id="164"/>
      <w:bookmarkEnd w:id="165"/>
    </w:p>
    <w:p w14:paraId="6B42467F">
      <w:pPr>
        <w:spacing w:line="360" w:lineRule="auto"/>
        <w:ind w:left="420" w:leftChars="0" w:right="120" w:rightChars="50" w:firstLine="420" w:firstLineChars="0"/>
      </w:pPr>
      <w:r>
        <w:t>1.1</w:t>
      </w:r>
      <w:r>
        <w:rPr>
          <w:rFonts w:hint="eastAsia"/>
        </w:rPr>
        <w:t xml:space="preserve"> 研究背景和意义</w:t>
      </w:r>
    </w:p>
    <w:p w14:paraId="1C8D901C">
      <w:pPr>
        <w:spacing w:line="360" w:lineRule="auto"/>
        <w:ind w:left="420" w:leftChars="0" w:right="120" w:rightChars="50" w:firstLine="420" w:firstLineChars="0"/>
      </w:pPr>
      <w:r>
        <w:rPr>
          <w:rFonts w:hint="eastAsia"/>
        </w:rPr>
        <w:t>1</w:t>
      </w:r>
      <w:r>
        <w:t>.2</w:t>
      </w:r>
      <w:r>
        <w:rPr>
          <w:rFonts w:hint="eastAsia"/>
        </w:rPr>
        <w:t xml:space="preserve"> 国内外研究现状</w:t>
      </w:r>
    </w:p>
    <w:p w14:paraId="5F29ADEC">
      <w:pPr>
        <w:spacing w:line="360" w:lineRule="auto"/>
        <w:ind w:left="420" w:leftChars="0" w:right="120" w:rightChars="50" w:firstLine="420" w:firstLineChars="0"/>
        <w:rPr>
          <w:rFonts w:eastAsiaTheme="minorEastAsia"/>
        </w:rPr>
      </w:pPr>
      <w:r>
        <w:rPr>
          <w:rFonts w:hint="eastAsia"/>
        </w:rPr>
        <w:t>1</w:t>
      </w:r>
      <w:r>
        <w:t>.3</w:t>
      </w:r>
      <w:r>
        <w:rPr>
          <w:rFonts w:hint="eastAsia"/>
        </w:rPr>
        <w:t xml:space="preserve"> 本文研究工作</w:t>
      </w:r>
    </w:p>
    <w:p w14:paraId="7D96BC54">
      <w:pPr>
        <w:ind w:firstLine="420" w:firstLineChars="0"/>
      </w:pPr>
      <w:bookmarkStart w:id="166" w:name="_Toc8781_WPSOffice_Level2"/>
      <w:bookmarkStart w:id="167" w:name="_Toc25469_WPSOffice_Level2"/>
      <w:bookmarkStart w:id="168" w:name="_Toc8274_WPSOffice_Level2"/>
      <w:bookmarkStart w:id="169" w:name="_Toc12208"/>
      <w:bookmarkStart w:id="170" w:name="_Toc592"/>
      <w:bookmarkStart w:id="171" w:name="_Toc31541"/>
      <w:r>
        <w:rPr>
          <w:rFonts w:hint="eastAsia"/>
        </w:rPr>
        <w:t xml:space="preserve">第2章 </w:t>
      </w:r>
      <w:bookmarkEnd w:id="166"/>
      <w:bookmarkEnd w:id="167"/>
      <w:bookmarkEnd w:id="168"/>
      <w:r>
        <w:rPr>
          <w:rFonts w:hint="eastAsia"/>
        </w:rPr>
        <w:t>预备知识</w:t>
      </w:r>
      <w:bookmarkEnd w:id="169"/>
      <w:bookmarkEnd w:id="170"/>
      <w:bookmarkEnd w:id="171"/>
    </w:p>
    <w:p w14:paraId="1B59DD6F">
      <w:pPr>
        <w:spacing w:line="360" w:lineRule="auto"/>
        <w:ind w:left="420" w:leftChars="0" w:right="120" w:rightChars="50" w:firstLine="420" w:firstLineChars="0"/>
        <w:rPr>
          <w:rFonts w:hint="eastAsia"/>
        </w:rPr>
      </w:pPr>
      <w:r>
        <w:rPr>
          <w:rFonts w:hint="eastAsia"/>
        </w:rPr>
        <w:t>2</w:t>
      </w:r>
      <w:r>
        <w:t xml:space="preserve">.1 </w:t>
      </w:r>
      <w:r>
        <w:rPr>
          <w:rFonts w:hint="eastAsia"/>
          <w:lang w:val="en-US" w:eastAsia="zh-CN"/>
        </w:rPr>
        <w:t>红外图像成像原理</w:t>
      </w:r>
    </w:p>
    <w:p w14:paraId="3E3FC95C">
      <w:pPr>
        <w:spacing w:line="360" w:lineRule="auto"/>
        <w:ind w:left="420" w:leftChars="0" w:right="120" w:rightChars="50" w:firstLine="420" w:firstLineChars="0"/>
        <w:rPr>
          <w:rFonts w:hint="eastAsia"/>
          <w:lang w:val="en-US" w:eastAsia="zh-CN"/>
        </w:rPr>
      </w:pPr>
      <w:r>
        <w:rPr>
          <w:rFonts w:hint="eastAsia"/>
          <w:lang w:val="en-US" w:eastAsia="zh-CN"/>
        </w:rPr>
        <w:t xml:space="preserve">2.2 </w:t>
      </w:r>
      <w:r>
        <w:rPr>
          <w:rFonts w:hint="eastAsia"/>
        </w:rPr>
        <w:t>深度神经网络</w:t>
      </w:r>
      <w:r>
        <w:rPr>
          <w:rFonts w:hint="eastAsia"/>
          <w:lang w:val="en-US" w:eastAsia="zh-CN"/>
        </w:rPr>
        <w:t xml:space="preserve"> </w:t>
      </w:r>
    </w:p>
    <w:p w14:paraId="23482E13">
      <w:pPr>
        <w:spacing w:line="360" w:lineRule="auto"/>
        <w:ind w:left="420" w:leftChars="0" w:right="120" w:rightChars="50" w:firstLine="420" w:firstLineChars="0"/>
      </w:pPr>
      <w:r>
        <w:rPr>
          <w:rFonts w:hint="eastAsia"/>
        </w:rPr>
        <w:t>2</w:t>
      </w:r>
      <w:r>
        <w:t>.</w:t>
      </w:r>
      <w:r>
        <w:rPr>
          <w:rFonts w:hint="eastAsia"/>
          <w:lang w:val="en-US" w:eastAsia="zh-CN"/>
        </w:rPr>
        <w:t>3</w:t>
      </w:r>
      <w:r>
        <w:t xml:space="preserve"> </w:t>
      </w:r>
      <w:r>
        <w:rPr>
          <w:rFonts w:hint="eastAsia"/>
        </w:rPr>
        <w:t>注意力机制</w:t>
      </w:r>
    </w:p>
    <w:p w14:paraId="21D58EF9">
      <w:pPr>
        <w:spacing w:line="360" w:lineRule="auto"/>
        <w:ind w:left="420" w:leftChars="0" w:right="120" w:rightChars="50" w:firstLine="420" w:firstLineChars="0"/>
      </w:pPr>
      <w:r>
        <w:t>2.</w:t>
      </w:r>
      <w:r>
        <w:rPr>
          <w:rFonts w:hint="eastAsia"/>
          <w:lang w:val="en-US" w:eastAsia="zh-CN"/>
        </w:rPr>
        <w:t>4</w:t>
      </w:r>
      <w:r>
        <w:rPr>
          <w:rFonts w:hint="eastAsia"/>
        </w:rPr>
        <w:t xml:space="preserve"> 图像超分辨率重建</w:t>
      </w:r>
    </w:p>
    <w:p w14:paraId="168EEABB">
      <w:pPr>
        <w:spacing w:line="360" w:lineRule="auto"/>
        <w:ind w:left="420" w:leftChars="0" w:right="120" w:rightChars="50" w:firstLine="420" w:firstLineChars="0"/>
      </w:pPr>
      <w:r>
        <w:rPr>
          <w:rFonts w:hint="eastAsia"/>
        </w:rPr>
        <w:t>2.</w:t>
      </w:r>
      <w:r>
        <w:rPr>
          <w:rFonts w:hint="eastAsia"/>
          <w:lang w:val="en-US" w:eastAsia="zh-CN"/>
        </w:rPr>
        <w:t>5</w:t>
      </w:r>
      <w:r>
        <w:rPr>
          <w:rFonts w:hint="eastAsia"/>
        </w:rPr>
        <w:t xml:space="preserve"> 本章小结</w:t>
      </w:r>
    </w:p>
    <w:p w14:paraId="085F298E">
      <w:pPr>
        <w:spacing w:line="360" w:lineRule="auto"/>
        <w:ind w:left="0" w:leftChars="0" w:right="120" w:rightChars="50" w:firstLine="420" w:firstLineChars="0"/>
        <w:rPr>
          <w:rFonts w:hint="default"/>
          <w:lang w:val="en-US" w:eastAsia="zh-CN"/>
        </w:rPr>
      </w:pPr>
      <w:bookmarkStart w:id="172" w:name="_Toc32529_WPSOffice_Level2"/>
      <w:bookmarkStart w:id="173" w:name="_Toc19982_WPSOffice_Level2"/>
      <w:bookmarkStart w:id="174" w:name="_Toc20404_WPSOffice_Level2"/>
      <w:r>
        <w:rPr>
          <w:rFonts w:hint="eastAsia"/>
        </w:rPr>
        <w:t xml:space="preserve">第3章 </w:t>
      </w:r>
      <w:bookmarkEnd w:id="172"/>
      <w:bookmarkEnd w:id="173"/>
      <w:bookmarkEnd w:id="174"/>
      <w:r>
        <w:rPr>
          <w:rFonts w:hint="eastAsia"/>
          <w:lang w:val="en-US" w:eastAsia="zh-CN"/>
        </w:rPr>
        <w:t>基于特征交互再精炼的轻量级红外图像超分辨率重建网络</w:t>
      </w:r>
    </w:p>
    <w:p w14:paraId="23E9E2DD">
      <w:pPr>
        <w:spacing w:line="360" w:lineRule="auto"/>
        <w:ind w:left="420" w:leftChars="0" w:right="120" w:rightChars="50" w:firstLine="420" w:firstLineChars="0"/>
      </w:pPr>
      <w:r>
        <w:rPr>
          <w:rFonts w:hint="eastAsia"/>
        </w:rPr>
        <w:t>3</w:t>
      </w:r>
      <w:r>
        <w:t xml:space="preserve">.1 </w:t>
      </w:r>
      <w:r>
        <w:rPr>
          <w:rFonts w:hint="eastAsia"/>
        </w:rPr>
        <w:t>引言</w:t>
      </w:r>
    </w:p>
    <w:p w14:paraId="653FFDBB">
      <w:pPr>
        <w:spacing w:line="360" w:lineRule="auto"/>
        <w:ind w:left="420" w:leftChars="0" w:right="120" w:rightChars="50" w:firstLine="420" w:firstLineChars="0"/>
        <w:rPr>
          <w:rFonts w:eastAsiaTheme="minorEastAsia"/>
        </w:rPr>
      </w:pPr>
      <w:r>
        <w:rPr>
          <w:rFonts w:hint="eastAsia"/>
        </w:rPr>
        <w:t>3</w:t>
      </w:r>
      <w:r>
        <w:t xml:space="preserve">.2 </w:t>
      </w:r>
      <w:r>
        <w:rPr>
          <w:rFonts w:hint="eastAsia"/>
        </w:rPr>
        <w:t>网络模块设计</w:t>
      </w:r>
    </w:p>
    <w:p w14:paraId="2BAFCBB4">
      <w:pPr>
        <w:spacing w:line="360" w:lineRule="auto"/>
        <w:ind w:left="420" w:leftChars="0" w:right="120" w:rightChars="50" w:firstLine="420" w:firstLineChars="0"/>
        <w:rPr>
          <w:rFonts w:eastAsiaTheme="minorEastAsia"/>
        </w:rPr>
      </w:pPr>
      <w:r>
        <w:rPr>
          <w:rFonts w:hint="eastAsia"/>
        </w:rPr>
        <w:t>3.3 实验设计与结果分析</w:t>
      </w:r>
    </w:p>
    <w:p w14:paraId="09A79E5E">
      <w:pPr>
        <w:spacing w:line="360" w:lineRule="auto"/>
        <w:ind w:left="420" w:leftChars="0" w:right="120" w:rightChars="50" w:firstLine="420" w:firstLineChars="0"/>
      </w:pPr>
      <w:r>
        <w:rPr>
          <w:rFonts w:hint="eastAsia"/>
        </w:rPr>
        <w:t>3.4 本章小结</w:t>
      </w:r>
    </w:p>
    <w:p w14:paraId="4E7254DB">
      <w:pPr>
        <w:spacing w:line="360" w:lineRule="auto"/>
        <w:ind w:left="0" w:leftChars="0" w:right="120" w:rightChars="50" w:firstLine="420" w:firstLineChars="0"/>
        <w:rPr>
          <w:rFonts w:hint="default" w:eastAsia="宋体"/>
          <w:highlight w:val="yellow"/>
          <w:lang w:val="en-US" w:eastAsia="zh-CN"/>
        </w:rPr>
      </w:pPr>
      <w:r>
        <w:rPr>
          <w:rFonts w:hint="eastAsia"/>
        </w:rPr>
        <w:t>第4章</w:t>
      </w:r>
      <w:r>
        <w:rPr>
          <w:rFonts w:hint="eastAsia"/>
          <w:lang w:val="en-US" w:eastAsia="zh-CN"/>
        </w:rPr>
        <w:t xml:space="preserve"> 基于小波变换与Mamba实现轻量级红外图像超分辨重建网络</w:t>
      </w:r>
    </w:p>
    <w:p w14:paraId="7F153E11">
      <w:pPr>
        <w:spacing w:line="360" w:lineRule="auto"/>
        <w:ind w:left="420" w:leftChars="0" w:right="120" w:rightChars="50" w:firstLine="420" w:firstLineChars="0"/>
      </w:pPr>
      <w:r>
        <w:rPr>
          <w:rFonts w:hint="eastAsia"/>
        </w:rPr>
        <w:t>4.1 引言</w:t>
      </w:r>
    </w:p>
    <w:p w14:paraId="41FEFE1F">
      <w:pPr>
        <w:spacing w:line="360" w:lineRule="auto"/>
        <w:ind w:left="420" w:leftChars="0" w:right="120" w:rightChars="50" w:firstLine="420" w:firstLineChars="0"/>
      </w:pPr>
      <w:r>
        <w:rPr>
          <w:rFonts w:hint="eastAsia"/>
        </w:rPr>
        <w:t>4.2 网络设计</w:t>
      </w:r>
    </w:p>
    <w:p w14:paraId="09DDC9E6">
      <w:pPr>
        <w:spacing w:line="360" w:lineRule="auto"/>
        <w:ind w:left="420" w:leftChars="0" w:right="120" w:rightChars="50" w:firstLine="420" w:firstLineChars="0"/>
      </w:pPr>
      <w:r>
        <w:rPr>
          <w:rFonts w:hint="eastAsia"/>
        </w:rPr>
        <w:t>4.3 实验结果与分析</w:t>
      </w:r>
    </w:p>
    <w:p w14:paraId="266CEF2B">
      <w:pPr>
        <w:spacing w:line="360" w:lineRule="auto"/>
        <w:ind w:left="420" w:leftChars="0" w:right="120" w:rightChars="50" w:firstLine="420" w:firstLineChars="0"/>
      </w:pPr>
      <w:r>
        <w:rPr>
          <w:rFonts w:hint="eastAsia"/>
        </w:rPr>
        <w:t>4.4 本章小结</w:t>
      </w:r>
    </w:p>
    <w:p w14:paraId="070E6DCD">
      <w:pPr>
        <w:spacing w:line="360" w:lineRule="auto"/>
        <w:ind w:left="0" w:leftChars="0" w:right="120" w:rightChars="50" w:firstLine="420" w:firstLineChars="0"/>
      </w:pPr>
      <w:bookmarkStart w:id="175" w:name="_Toc5204_WPSOffice_Level2"/>
      <w:bookmarkStart w:id="176" w:name="_Toc26343_WPSOffice_Level2"/>
      <w:bookmarkStart w:id="177" w:name="_Toc1279_WPSOffice_Level2"/>
      <w:r>
        <w:rPr>
          <w:rFonts w:hint="eastAsia"/>
        </w:rPr>
        <w:t>第5章 总结和展望</w:t>
      </w:r>
      <w:bookmarkEnd w:id="175"/>
      <w:bookmarkEnd w:id="176"/>
      <w:bookmarkEnd w:id="177"/>
    </w:p>
    <w:p w14:paraId="04F23944">
      <w:pPr>
        <w:spacing w:line="360" w:lineRule="auto"/>
        <w:ind w:left="420" w:leftChars="0" w:right="120" w:rightChars="50" w:firstLine="420" w:firstLineChars="0"/>
      </w:pPr>
      <w:r>
        <w:rPr>
          <w:rFonts w:hint="eastAsia"/>
        </w:rPr>
        <w:t>5</w:t>
      </w:r>
      <w:r>
        <w:t xml:space="preserve">.1 </w:t>
      </w:r>
      <w:r>
        <w:rPr>
          <w:rFonts w:hint="eastAsia"/>
        </w:rPr>
        <w:t>本文总结</w:t>
      </w:r>
    </w:p>
    <w:p w14:paraId="3A1F6F04">
      <w:pPr>
        <w:spacing w:line="360" w:lineRule="auto"/>
        <w:ind w:left="420" w:leftChars="0" w:right="120" w:rightChars="50" w:firstLine="420" w:firstLineChars="0"/>
      </w:pPr>
      <w:r>
        <w:rPr>
          <w:rFonts w:hint="eastAsia"/>
        </w:rPr>
        <w:t>5</w:t>
      </w:r>
      <w:r>
        <w:t xml:space="preserve">.2 </w:t>
      </w:r>
      <w:r>
        <w:rPr>
          <w:rFonts w:hint="eastAsia"/>
        </w:rPr>
        <w:t>未来工作及展望</w:t>
      </w:r>
    </w:p>
    <w:p w14:paraId="6FCC24B1">
      <w:pPr>
        <w:spacing w:line="360" w:lineRule="auto"/>
        <w:ind w:left="0" w:leftChars="0" w:right="120" w:rightChars="50" w:firstLine="420" w:firstLineChars="0"/>
      </w:pPr>
      <w:r>
        <w:rPr>
          <w:rFonts w:hint="eastAsia"/>
        </w:rPr>
        <w:t>参考文献</w:t>
      </w:r>
    </w:p>
    <w:p w14:paraId="6FA8C089">
      <w:pPr>
        <w:spacing w:line="360" w:lineRule="auto"/>
        <w:ind w:left="0" w:leftChars="0" w:right="120" w:rightChars="50" w:firstLine="420" w:firstLineChars="0"/>
      </w:pPr>
      <w:r>
        <w:rPr>
          <w:rFonts w:hint="eastAsia"/>
        </w:rPr>
        <w:t>致谢</w:t>
      </w:r>
    </w:p>
    <w:p w14:paraId="582AC9A5">
      <w:pPr>
        <w:spacing w:line="360" w:lineRule="auto"/>
        <w:ind w:firstLine="420" w:firstLineChars="0"/>
        <w:rPr>
          <w:color w:val="000000"/>
        </w:rPr>
      </w:pPr>
      <w:r>
        <w:rPr>
          <w:rFonts w:hint="eastAsia"/>
          <w:color w:val="000000"/>
        </w:rPr>
        <w:t>攻读硕士学位期间发表的学术论文</w:t>
      </w:r>
    </w:p>
    <w:p w14:paraId="1A06C359">
      <w:pPr>
        <w:pStyle w:val="2"/>
        <w:bidi w:val="0"/>
      </w:pPr>
      <w:bookmarkStart w:id="178" w:name="_Toc16144"/>
      <w:bookmarkStart w:id="179" w:name="_Toc154509510"/>
      <w:bookmarkStart w:id="180" w:name="_Toc2256"/>
      <w:r>
        <w:rPr>
          <w:rFonts w:hint="eastAsia"/>
        </w:rPr>
        <w:t>条件与经费</w:t>
      </w:r>
      <w:bookmarkEnd w:id="150"/>
      <w:bookmarkEnd w:id="151"/>
      <w:bookmarkEnd w:id="152"/>
      <w:bookmarkEnd w:id="153"/>
      <w:bookmarkEnd w:id="154"/>
      <w:bookmarkEnd w:id="155"/>
      <w:bookmarkEnd w:id="156"/>
      <w:bookmarkEnd w:id="157"/>
      <w:bookmarkEnd w:id="158"/>
      <w:bookmarkEnd w:id="159"/>
      <w:bookmarkEnd w:id="178"/>
      <w:bookmarkEnd w:id="179"/>
      <w:bookmarkEnd w:id="180"/>
    </w:p>
    <w:p w14:paraId="62FC2A34">
      <w:pPr>
        <w:keepNext w:val="0"/>
        <w:keepLines w:val="0"/>
        <w:widowControl/>
        <w:suppressLineNumbers w:val="0"/>
        <w:jc w:val="left"/>
        <w:rPr>
          <w:rFonts w:hint="eastAsia"/>
        </w:rPr>
      </w:pPr>
      <w:bookmarkStart w:id="181" w:name="_Toc29688"/>
      <w:bookmarkStart w:id="182" w:name="_Toc13306"/>
      <w:bookmarkStart w:id="183" w:name="_Toc7612"/>
      <w:bookmarkStart w:id="184" w:name="_Toc29074"/>
      <w:bookmarkStart w:id="185" w:name="_Toc24278"/>
      <w:bookmarkStart w:id="186" w:name="_Toc25904"/>
      <w:bookmarkStart w:id="187" w:name="_Toc18266"/>
      <w:r>
        <w:rPr>
          <w:rFonts w:hint="eastAsia"/>
        </w:rPr>
        <w:t>本研究依托于计算机学院“智能科学与智能应用”福建高校重点实验室，不但享有该实验室的各类资源，还通过学校图书馆的文献传递获得资料。本课题实验使用高性能GPU设备，为做实验提供很大的便利。自从入学以来，每周参加由导师组织的项目讨论会，让我能够快速的进行学习和研究该领域。本人导师方金生老师</w:t>
      </w:r>
      <w:r>
        <w:rPr>
          <w:rFonts w:hint="eastAsia"/>
          <w:lang w:val="en-US" w:eastAsia="zh-CN"/>
        </w:rPr>
        <w:t>对</w:t>
      </w:r>
      <w:r>
        <w:rPr>
          <w:rFonts w:hint="eastAsia"/>
        </w:rPr>
        <w:t>本论文的立题提出很多专业性指导意见。在福建省自然基金面上项目</w:t>
      </w:r>
      <w:r>
        <w:rPr>
          <w:rFonts w:hint="eastAsia"/>
          <w:lang w:val="en-US" w:eastAsia="zh-CN"/>
        </w:rPr>
        <w:t>,</w:t>
      </w:r>
      <w:r>
        <w:rPr>
          <w:rFonts w:hint="eastAsia"/>
        </w:rPr>
        <w:t>校长基金，教育厅中青年，重点实验室开放课题的支持下，论文实验方面进行的更加顺利。</w:t>
      </w:r>
      <w:bookmarkEnd w:id="12"/>
      <w:bookmarkEnd w:id="13"/>
      <w:bookmarkEnd w:id="181"/>
      <w:bookmarkEnd w:id="182"/>
      <w:bookmarkEnd w:id="183"/>
      <w:bookmarkEnd w:id="184"/>
      <w:bookmarkEnd w:id="185"/>
      <w:bookmarkEnd w:id="186"/>
      <w:bookmarkEnd w:id="187"/>
    </w:p>
    <w:p w14:paraId="25D619BE">
      <w:pPr>
        <w:pStyle w:val="2"/>
        <w:bidi w:val="0"/>
        <w:jc w:val="left"/>
        <w:rPr>
          <w:rFonts w:hint="eastAsia"/>
        </w:rPr>
      </w:pPr>
      <w:bookmarkStart w:id="188" w:name="_Toc11195"/>
      <w:bookmarkStart w:id="189" w:name="_Toc154509511"/>
      <w:bookmarkStart w:id="190" w:name="_Toc12095"/>
      <w:r>
        <w:t>关键问题及难点</w:t>
      </w:r>
      <w:bookmarkEnd w:id="188"/>
    </w:p>
    <w:p w14:paraId="552EC681">
      <w:pPr>
        <w:pStyle w:val="3"/>
        <w:bidi w:val="0"/>
        <w:ind w:left="575" w:leftChars="0" w:hanging="575" w:firstLineChars="0"/>
        <w:rPr>
          <w:rFonts w:hint="eastAsia"/>
          <w:lang w:val="en-US" w:eastAsia="zh-CN"/>
        </w:rPr>
      </w:pPr>
      <w:bookmarkStart w:id="191" w:name="_Toc22231"/>
      <w:r>
        <w:rPr>
          <w:rFonts w:hint="eastAsia"/>
          <w:lang w:val="en-US" w:eastAsia="zh-CN"/>
        </w:rPr>
        <w:t>关键问题</w:t>
      </w:r>
      <w:bookmarkEnd w:id="191"/>
    </w:p>
    <w:p w14:paraId="1E4951E2">
      <w:pPr>
        <w:pStyle w:val="3"/>
        <w:keepNext w:val="0"/>
        <w:keepLines w:val="0"/>
        <w:pageBreakBefore w:val="0"/>
        <w:widowControl/>
        <w:numPr>
          <w:ilvl w:val="0"/>
          <w:numId w:val="5"/>
        </w:numPr>
        <w:kinsoku/>
        <w:wordWrap/>
        <w:overflowPunct/>
        <w:topLinePunct w:val="0"/>
        <w:autoSpaceDE/>
        <w:autoSpaceDN/>
        <w:bidi w:val="0"/>
        <w:adjustRightInd w:val="0"/>
        <w:snapToGrid w:val="0"/>
        <w:ind w:left="0" w:leftChars="0" w:firstLine="480" w:firstLineChars="200"/>
        <w:textAlignment w:val="auto"/>
        <w:rPr>
          <w:rFonts w:hint="eastAsia"/>
          <w:lang w:val="en-US" w:eastAsia="zh-CN"/>
        </w:rPr>
      </w:pPr>
      <w:bookmarkStart w:id="192" w:name="_Toc29380"/>
      <w:bookmarkStart w:id="193" w:name="_Toc157"/>
      <w:bookmarkStart w:id="194" w:name="_Toc19991"/>
      <w:r>
        <w:rPr>
          <w:rFonts w:hint="eastAsia" w:ascii="宋体" w:hAnsi="宋体" w:eastAsia="宋体" w:cs="宋体"/>
          <w:sz w:val="24"/>
          <w:szCs w:val="24"/>
          <w:lang w:val="en-US" w:eastAsia="zh-CN" w:bidi="ar-SA"/>
        </w:rPr>
        <w:t>噪声与边缘特征混杂：红外图像中噪声与边缘特征难以分离，增强高频信息时容易放大噪声，导致伪影产生。如何有效分离并增强边缘特征，抑制噪声是一个关键问题。</w:t>
      </w:r>
      <w:bookmarkEnd w:id="192"/>
      <w:bookmarkEnd w:id="193"/>
      <w:bookmarkEnd w:id="194"/>
    </w:p>
    <w:p w14:paraId="1184BC3B">
      <w:pPr>
        <w:pStyle w:val="3"/>
        <w:keepNext w:val="0"/>
        <w:keepLines w:val="0"/>
        <w:pageBreakBefore w:val="0"/>
        <w:widowControl/>
        <w:numPr>
          <w:ilvl w:val="0"/>
          <w:numId w:val="5"/>
        </w:numPr>
        <w:kinsoku/>
        <w:wordWrap/>
        <w:overflowPunct/>
        <w:topLinePunct w:val="0"/>
        <w:autoSpaceDE/>
        <w:autoSpaceDN/>
        <w:bidi w:val="0"/>
        <w:adjustRightInd w:val="0"/>
        <w:snapToGrid w:val="0"/>
        <w:ind w:left="0" w:leftChars="0" w:firstLine="480" w:firstLineChars="200"/>
        <w:textAlignment w:val="auto"/>
        <w:rPr>
          <w:rFonts w:hint="eastAsia"/>
          <w:lang w:val="en-US" w:eastAsia="zh-CN"/>
        </w:rPr>
      </w:pPr>
      <w:bookmarkStart w:id="195" w:name="_Toc28647"/>
      <w:bookmarkStart w:id="196" w:name="_Toc23064"/>
      <w:bookmarkStart w:id="197" w:name="_Toc8721"/>
      <w:r>
        <w:rPr>
          <w:rFonts w:hint="eastAsia" w:ascii="宋体" w:hAnsi="宋体" w:eastAsia="宋体" w:cs="宋体"/>
          <w:sz w:val="24"/>
          <w:szCs w:val="24"/>
          <w:lang w:val="en-US" w:eastAsia="zh-CN" w:bidi="ar-SA"/>
        </w:rPr>
        <w:t>低频特征传递问题：随着网络深度增加，低频特征容易丢失，导致全局结构和细节丧失。如何确保低频特征有效传递并保持图像的整体结构，是一个重要问题。</w:t>
      </w:r>
      <w:bookmarkEnd w:id="195"/>
      <w:bookmarkEnd w:id="196"/>
      <w:bookmarkEnd w:id="197"/>
    </w:p>
    <w:p w14:paraId="7409661D">
      <w:pPr>
        <w:pStyle w:val="3"/>
        <w:bidi w:val="0"/>
        <w:ind w:left="575" w:leftChars="0" w:hanging="575" w:firstLineChars="0"/>
        <w:rPr>
          <w:rFonts w:hint="eastAsia"/>
          <w:lang w:val="en-US" w:eastAsia="zh-CN"/>
        </w:rPr>
      </w:pPr>
      <w:bookmarkStart w:id="198" w:name="_Toc20134"/>
      <w:r>
        <w:rPr>
          <w:rFonts w:hint="eastAsia"/>
          <w:lang w:val="en-US" w:eastAsia="zh-CN"/>
        </w:rPr>
        <w:t>难点</w:t>
      </w:r>
      <w:bookmarkEnd w:id="198"/>
    </w:p>
    <w:p w14:paraId="5410C708">
      <w:pPr>
        <w:pStyle w:val="3"/>
        <w:keepNext w:val="0"/>
        <w:keepLines w:val="0"/>
        <w:pageBreakBefore w:val="0"/>
        <w:widowControl/>
        <w:numPr>
          <w:ilvl w:val="0"/>
          <w:numId w:val="6"/>
        </w:numPr>
        <w:kinsoku/>
        <w:wordWrap/>
        <w:overflowPunct/>
        <w:topLinePunct w:val="0"/>
        <w:autoSpaceDE/>
        <w:autoSpaceDN/>
        <w:bidi w:val="0"/>
        <w:adjustRightInd w:val="0"/>
        <w:snapToGrid w:val="0"/>
        <w:ind w:left="0" w:leftChars="0" w:firstLine="480" w:firstLineChars="200"/>
        <w:textAlignment w:val="auto"/>
        <w:rPr>
          <w:rFonts w:hint="eastAsia" w:ascii="宋体" w:hAnsi="宋体" w:eastAsia="宋体" w:cs="宋体"/>
          <w:sz w:val="24"/>
          <w:szCs w:val="24"/>
          <w:lang w:val="en-US" w:eastAsia="zh-CN" w:bidi="ar-SA"/>
        </w:rPr>
      </w:pPr>
      <w:bookmarkStart w:id="199" w:name="_Toc28750"/>
      <w:bookmarkStart w:id="200" w:name="_Toc28726"/>
      <w:bookmarkStart w:id="201" w:name="_Toc3661"/>
      <w:r>
        <w:rPr>
          <w:rFonts w:hint="eastAsia" w:ascii="宋体" w:hAnsi="宋体" w:eastAsia="宋体" w:cs="宋体"/>
          <w:sz w:val="24"/>
          <w:szCs w:val="24"/>
          <w:lang w:val="en-US" w:eastAsia="zh-CN" w:bidi="ar-SA"/>
        </w:rPr>
        <w:t>长程依赖和全局信息捕捉：深层网络确实面临计算和内存方面的挑战，尤其是在硬件资源有限的情况下。这一问题在处理大规模数据或高分辨率图像时尤为明显。如何高效捕捉长程依赖和全局信息，同时避免过高的计算开销，是技术难点。</w:t>
      </w:r>
      <w:bookmarkEnd w:id="199"/>
      <w:bookmarkEnd w:id="200"/>
      <w:bookmarkEnd w:id="201"/>
    </w:p>
    <w:p w14:paraId="7A9048A1">
      <w:pPr>
        <w:pStyle w:val="3"/>
        <w:keepNext w:val="0"/>
        <w:keepLines w:val="0"/>
        <w:pageBreakBefore w:val="0"/>
        <w:widowControl/>
        <w:numPr>
          <w:ilvl w:val="0"/>
          <w:numId w:val="6"/>
        </w:numPr>
        <w:kinsoku/>
        <w:wordWrap/>
        <w:overflowPunct/>
        <w:topLinePunct w:val="0"/>
        <w:autoSpaceDE/>
        <w:autoSpaceDN/>
        <w:bidi w:val="0"/>
        <w:adjustRightInd w:val="0"/>
        <w:snapToGrid w:val="0"/>
        <w:ind w:left="0" w:leftChars="0" w:firstLine="480" w:firstLineChars="200"/>
        <w:textAlignment w:val="auto"/>
        <w:rPr>
          <w:rFonts w:hint="eastAsia" w:ascii="宋体" w:hAnsi="宋体" w:eastAsia="宋体" w:cs="宋体"/>
          <w:sz w:val="24"/>
          <w:szCs w:val="24"/>
          <w:lang w:val="en-US" w:eastAsia="zh-CN" w:bidi="ar-SA"/>
        </w:rPr>
      </w:pPr>
      <w:bookmarkStart w:id="202" w:name="_Toc15452"/>
      <w:bookmarkStart w:id="203" w:name="_Toc1237"/>
      <w:bookmarkStart w:id="204" w:name="_Toc594"/>
      <w:r>
        <w:rPr>
          <w:rFonts w:hint="eastAsia" w:ascii="宋体" w:hAnsi="宋体" w:eastAsia="宋体" w:cs="宋体"/>
          <w:sz w:val="24"/>
          <w:szCs w:val="24"/>
          <w:lang w:val="en-US" w:eastAsia="zh-CN" w:bidi="ar-SA"/>
        </w:rPr>
        <w:t>高频信息增强与噪声控制：增强高频细节可能放大噪声，如何自适应地增强高频信息并避免噪声干扰，是提升红外超分效果的难点。</w:t>
      </w:r>
      <w:bookmarkEnd w:id="202"/>
      <w:bookmarkEnd w:id="203"/>
      <w:bookmarkEnd w:id="204"/>
    </w:p>
    <w:p w14:paraId="3B0B9AD3">
      <w:pPr>
        <w:pStyle w:val="3"/>
        <w:keepNext w:val="0"/>
        <w:keepLines w:val="0"/>
        <w:pageBreakBefore w:val="0"/>
        <w:widowControl/>
        <w:numPr>
          <w:ilvl w:val="0"/>
          <w:numId w:val="6"/>
        </w:numPr>
        <w:kinsoku/>
        <w:wordWrap/>
        <w:overflowPunct/>
        <w:topLinePunct w:val="0"/>
        <w:autoSpaceDE/>
        <w:autoSpaceDN/>
        <w:bidi w:val="0"/>
        <w:adjustRightInd w:val="0"/>
        <w:snapToGrid w:val="0"/>
        <w:ind w:left="0" w:leftChars="0" w:firstLine="480" w:firstLineChars="200"/>
        <w:textAlignment w:val="auto"/>
        <w:rPr>
          <w:rFonts w:hint="eastAsia" w:ascii="宋体" w:hAnsi="宋体" w:eastAsia="宋体" w:cs="宋体"/>
          <w:sz w:val="24"/>
          <w:szCs w:val="24"/>
          <w:lang w:val="en-US" w:eastAsia="zh-CN" w:bidi="ar-SA"/>
        </w:rPr>
      </w:pPr>
      <w:bookmarkStart w:id="205" w:name="_Toc17646"/>
      <w:bookmarkStart w:id="206" w:name="_Toc13861"/>
      <w:bookmarkStart w:id="207" w:name="_Toc17347"/>
      <w:r>
        <w:rPr>
          <w:rFonts w:hint="eastAsia" w:ascii="宋体" w:hAnsi="宋体" w:eastAsia="宋体" w:cs="宋体"/>
          <w:sz w:val="24"/>
          <w:szCs w:val="24"/>
          <w:lang w:val="en-US" w:eastAsia="zh-CN" w:bidi="ar-SA"/>
        </w:rPr>
        <w:t>计算效率与精度平衡：结合多种技术时，如何在保证模型精度的同时控制计算复杂度，尤其是高分辨率图像处理中的计算开销，是实现实际应用的难题。</w:t>
      </w:r>
      <w:bookmarkEnd w:id="205"/>
      <w:bookmarkEnd w:id="206"/>
      <w:bookmarkEnd w:id="207"/>
    </w:p>
    <w:p w14:paraId="40B29078">
      <w:pPr>
        <w:pStyle w:val="2"/>
        <w:bidi w:val="0"/>
        <w:rPr>
          <w:rFonts w:hint="eastAsia"/>
        </w:rPr>
      </w:pPr>
      <w:bookmarkStart w:id="208" w:name="_Toc17313"/>
      <w:r>
        <w:rPr>
          <w:rFonts w:hint="eastAsia"/>
        </w:rPr>
        <w:t>参考文献</w:t>
      </w:r>
      <w:bookmarkEnd w:id="189"/>
      <w:bookmarkEnd w:id="190"/>
      <w:bookmarkEnd w:id="208"/>
    </w:p>
    <w:p w14:paraId="73B3C469">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rPr>
      </w:pPr>
      <w:r>
        <w:t>Yuan H, Yan F, Chen X, et al. Compressive Hyperspectral Imaging and Super-resolution[C]. In: 2018 IEEE 3rd International Conference on Image, Vision and Computing (ICIVC), 2018: 618-623.</w:t>
      </w:r>
    </w:p>
    <w:p w14:paraId="3C24A8A5">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r>
        <w:t>Yu W, Peng Q, Tu H, et al. An Infrared Image Synthesis Model Based on Infrared Physics and Heat Transfer[J]. Int. J. Infrared Millim. Waves, 1998, 19: 1661-1669.</w:t>
      </w:r>
    </w:p>
    <w:p w14:paraId="522337E3">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r>
        <w:t>廖小华, 陈念年, 蒋勇,改进的卷积神经网络红外图像超分辨率算法[J]. 红外技术, 2020, 42(1): 75-80.</w:t>
      </w:r>
    </w:p>
    <w:p w14:paraId="3B10CB47">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r>
        <w:t>田广强. 一种新颖高效的红外动态场景多目标检测跟踪[J]. 红外技术, 2018, 40(3): 259-263.</w:t>
      </w:r>
    </w:p>
    <w:p w14:paraId="4B19EA43">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r>
        <w:t>Atkinson P M, Tatnall A R. Introduction Neural Networks in Remote Sensing[J]. Int. J. Remote Sens., 1997, 18: 699-709.</w:t>
      </w:r>
    </w:p>
    <w:p w14:paraId="65530A44">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bookmarkStart w:id="209" w:name="_Ref11514"/>
      <w:r>
        <w:t>Foody G, Arora M. An Evaluation of Some Factors Affecting the Accuracy of Classification by an Artificial Neural Network[J]. Int. J. Remote Sens., 1997, 18: 799-810.</w:t>
      </w:r>
    </w:p>
    <w:bookmarkEnd w:id="209"/>
    <w:p w14:paraId="7F729760">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bookmarkStart w:id="210" w:name="_Ref11860"/>
      <w:r>
        <w:rPr>
          <w:rStyle w:val="26"/>
        </w:rPr>
        <w:t>Zhong Y, Zhang L. An Adaptive Artificial Immune Network for Supervised Classification of Multi-/Hyperspectral Remote Sensing Imagery[J]. IEEE Trans. Geosci. Remote Sens., 2011, 50: 894-909</w:t>
      </w:r>
      <w:r>
        <w:rPr>
          <w:rFonts w:ascii="宋体" w:hAnsi="宋体" w:eastAsia="宋体" w:cs="宋体"/>
          <w:sz w:val="24"/>
          <w:szCs w:val="24"/>
        </w:rPr>
        <w:t>.</w:t>
      </w:r>
    </w:p>
    <w:bookmarkEnd w:id="210"/>
    <w:p w14:paraId="1C318A8D">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bookmarkStart w:id="211" w:name="_Ref13117"/>
      <w:r>
        <w:t>Dong C, Loy C, He K. Learning a Deep Convolutional Network for Image Super-Resolution[C]//Proceedings of the European Conference on Computer Vision. Zurich, Switzerland, 2014: 184-199.</w:t>
      </w:r>
    </w:p>
    <w:bookmarkEnd w:id="211"/>
    <w:p w14:paraId="43CF9D40">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leftChars="0" w:hanging="425" w:firstLineChars="0"/>
        <w:textAlignment w:val="auto"/>
        <w:rPr>
          <w:rFonts w:hint="eastAsia"/>
          <w:lang w:val="en-US" w:eastAsia="zh-CN"/>
        </w:rPr>
      </w:pPr>
      <w:bookmarkStart w:id="212" w:name="_Ref13186"/>
      <w:r>
        <w:rPr>
          <w:rFonts w:hint="eastAsia"/>
          <w:lang w:val="en-US" w:eastAsia="zh-CN"/>
        </w:rPr>
        <w:t>Kim J, Kwon Lee J, Mu Lee K. Accurate Image Super-Resolution Using Very Deep Convolutional Networks[C]//Proceedings of the IEEE Conference on Computer Vision and Pattern Recognition. 2016: 1646-1654.</w:t>
      </w:r>
    </w:p>
    <w:bookmarkEnd w:id="212"/>
    <w:p w14:paraId="73AA3016">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bookmarkStart w:id="213" w:name="_Ref13251"/>
      <w:r>
        <w:t>Ledig C, Theis L, Huszar F, et al. Photo-Realistic Single Image Super-Resolution Using a Generative Adversarial Network[C]//Proceedings of the IEEE Conference on Computer Vision and Pattern Recognition. 2017: 4681-4690.</w:t>
      </w:r>
    </w:p>
    <w:bookmarkEnd w:id="213"/>
    <w:p w14:paraId="50210F02">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bookmarkStart w:id="214" w:name="_Ref14557"/>
      <w:r>
        <w:t>Lim B, Son S, Kim H. Enhanced Deep Residual Networks for Single Image Super-Resolution[C]//Proceedings of the IEEE Conference on Computer Vision and Pattern Recognition Workshops. 2017: 136-144.</w:t>
      </w:r>
    </w:p>
    <w:p w14:paraId="288579E0">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leftChars="0" w:hanging="425" w:firstLineChars="0"/>
        <w:textAlignment w:val="auto"/>
        <w:rPr>
          <w:rFonts w:hint="eastAsia"/>
          <w:lang w:val="en-US" w:eastAsia="zh-CN"/>
        </w:rPr>
      </w:pPr>
      <w:r>
        <w:t>He K, Zhang X, Ren S, et al. Deep Residual Learning for Image Recognition[C]//Proceedings of the IEEE Conference on Computer Vision and Pattern Recognition. 2016: 770-778.</w:t>
      </w:r>
    </w:p>
    <w:bookmarkEnd w:id="214"/>
    <w:p w14:paraId="556F0522">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bookmarkStart w:id="215" w:name="_Ref14636"/>
      <w:r>
        <w:t>Shi W, Caballero J, Huszár F, et al. Real-Time Single Image and Video Super-Resolution Using an Efficient Sub-Pixel Convolutional Neural Network[C]//Proceedings of the IEEE Conference on Computer Vision and Pattern Recognition. 2016: 1874-1883.</w:t>
      </w:r>
    </w:p>
    <w:bookmarkEnd w:id="215"/>
    <w:p w14:paraId="09F28A1B">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Ha VK, Ren J, Xu X, et al. Deep Learning Based Single Image Super-Resolution: A Survey[C]//International Conference on Brain Inspired Cognitive Systems. Springer, Cham, 2018: 106-119.</w:t>
      </w:r>
    </w:p>
    <w:p w14:paraId="24D94ACE">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Schultz R R, Stevenson R L. A Bayesian Approach to Image Expansion for Improved Definition[J]. IEEE Transactions on Image Processing, 1994, 3(3): 233-242.</w:t>
      </w:r>
    </w:p>
    <w:p w14:paraId="78F7FE3A">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Hou H, Andrews H. Cubic Splines for Image Interpolation and Digital Filtering[J]. IEEE Transactions on Acoustics, Speech, and Signal Processing, 1978, 26(6): 508-517.</w:t>
      </w:r>
    </w:p>
    <w:p w14:paraId="5692BD02">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Li X, Orchard M T. New Edge-Directed Interpolation[J]. IEEE Transactions on Image Processing, 2001, 10(10): 1521-1527.</w:t>
      </w:r>
    </w:p>
    <w:p w14:paraId="0BD44F5E">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Schultz R R, Stevenson R L. Improved Definition Video Frame Enhancement[C]//1995 International Conference on Acoustics, Speech, and Signal Processing. IEEE, 1995, 4: 2169-2172.</w:t>
      </w:r>
    </w:p>
    <w:p w14:paraId="13352ABB">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Schultz R R, Stevenson R L. Extraction of High-Resolution Frames from Video Sequences[J]. IEEE Transactions on Image Processing, 1996, 5(6): 996-1011.</w:t>
      </w:r>
    </w:p>
    <w:p w14:paraId="432D2859">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Zhang X F, Huang W, Xu M F, et al. Super-Resolution Imaging for Infrared Micro-Scanning Optical System[J]. Optics Express, 2019, 27(5): 7719-7737.</w:t>
      </w:r>
    </w:p>
    <w:p w14:paraId="42B5CDEA">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Chang H, Yeung D Y, Xiong Y. Super-Resolution Through Neighbor Embedding[C]//Proceedings of the 2004 IEEE Computer Society Conference on Computer Vision and Pattern Recognition, 2004. CVPR 2004. IEEE, 2004, 1: I-I.</w:t>
      </w:r>
    </w:p>
    <w:p w14:paraId="5A494D87">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Yang X, Wu W, Liu K, et al. Multi-Sensor Image Super-Resolution with Fuzzy Cluster by Using Multi-Scale and Multi-View Sparse Coding for Infrared Image[J]. Multimedia Tools and Applications, 2017, 76(23): 24871-24902.</w:t>
      </w:r>
    </w:p>
    <w:p w14:paraId="166B75EA">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Zhang L, et al. Single Image Super-Resolution: A Benchmark[J]. IEEE Transactions on Pattern Analysis and Machine Intelligence, 2015.</w:t>
      </w:r>
    </w:p>
    <w:p w14:paraId="0DC5E53E">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Liao X, et al. Infrared Image Super-Resolution Using Improved Convolutional Neural Network[J]. Infrared Technology, 2020.</w:t>
      </w:r>
    </w:p>
    <w:p w14:paraId="77844383">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Dong C, Loy C C, Tang X. Accelerating the Super-Resolution Convolutional Neural Network[C]//European Conference on Computer Vision (ECCV), 2016: 391-407.</w:t>
      </w:r>
    </w:p>
    <w:p w14:paraId="673147AF">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Tong Y, Chen L, Xu L. SRDenseNet: Dense Network for Single Image Super-Resolution[C]//IEEE International Conference on Computer Vision (ICCV), 2017: 317-325.</w:t>
      </w:r>
    </w:p>
    <w:p w14:paraId="3DD1B9E9">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Zhang H, Li H, Li X. Residual Channel Attention Networks for Image Restoration[J]. IEEE Transactions on Pattern Analysis and Machine Intelligence, 2018, 41(2): 295-307.</w:t>
      </w:r>
    </w:p>
    <w:p w14:paraId="584801F7">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Lan Y, Liu W, Chen Q. MADNet: Multi-Scale Attention Network for Image Super-Resolution[C]//Proceedings of the IEEE/CVF Conference on Computer Vision and Pattern Recognition (CVPR), 2020: 587-596.</w:t>
      </w:r>
    </w:p>
    <w:p w14:paraId="283EFA86">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Liu Y, Zhang X, Wu H. Cross-SRN: A Cross-Scale Residual Network for Single-Image Super-Resolution[C]//Proceedings of the IEEE/CVF Conference on Computer Vision and Pattern Recognition (CVPR), 2020: 1953-1961.</w:t>
      </w:r>
    </w:p>
    <w:p w14:paraId="4CE882E4">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Zhou Z, Wang X, Li Q. VapSR: A Variable Receptive Field and Attention-Based Super-Resolution Network[C]//Proceedings of the IEEE/CVF Conference on Computer Vision and Pattern Recognition (CVPR), 2020: 2186-2195.</w:t>
      </w:r>
    </w:p>
    <w:p w14:paraId="65DEDD06">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Kong X, Zhang L, Zhang L. RLFN: A Residual Local Feature Network for Lightweight Image Super-Resolution[C]//Proceedings of the IEEE/CVF Conference on Computer Vision and Pattern Recognition (CVPR), 2020: 7127-7136.</w:t>
      </w:r>
    </w:p>
    <w:p w14:paraId="315031AB">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Chao Y, Li X, Zhang X, et al. LIRCAN: Low-Resolution Infrared Image Super-Resolution via Convolutional Neural Network with Residual Learning[J]. Infrared Physics &amp; Technology, 2020, 107: 103279.</w:t>
      </w:r>
    </w:p>
    <w:p w14:paraId="4916E9AF">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Zhang Y, Li Z, Li Z. PCS: Partially Channel Shuffling for Infrared Image Super-Resolution[J]. IEEE Transactions on Circuits and Systems for Video Technology, 2020, 30(11): 4111-4123.</w:t>
      </w:r>
    </w:p>
    <w:p w14:paraId="3D91462A">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Gao, D., &amp; Zhou, D. (2023). A Very Lightweight and Efficient Image Super-Resolution Network. Expert Systems with Applications, 213, 118898.</w:t>
      </w:r>
    </w:p>
    <w:p w14:paraId="77477A84">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Fang J, Chen X, Zhao J, Zeng K. A Scalable Attention Network for Lightweight Image Super-Resolution[J]. Journal of King Saud University - Computer and Information Sciences, 2020, 34(1): 182-190.</w:t>
      </w:r>
    </w:p>
    <w:p w14:paraId="3EF3E6F0">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白皓, 白廷柱. 基于深度残差神经网络的红外图像超分辨率重构算法[J]. 光电技术应用, 2024, 1001-8891(2024)02-0176-07.</w:t>
      </w:r>
    </w:p>
    <w:p w14:paraId="2CF462A6">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Yao T, Luo Y, Hu J, Xie H, Hu Q. 基于判别字典和深度残差网络的红外图像超分辨率[J]. 红外物理与技术, 2020, 107: 103314.</w:t>
      </w:r>
    </w:p>
    <w:p w14:paraId="7D3F6124">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Choi K, Kim C, Kang M H, Ra J B. 使用可见光图像信息改善红外图像分辨率[J]. IEEE信号处理快报, 2011, 18(10): 611-614.</w:t>
      </w:r>
    </w:p>
    <w:p w14:paraId="166D1B74">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Wang B, Zou Y, Zhang L, et al. Multimodal Super-Resolution Reconstruction of Infrared and Visible Images via Deep Learning[J]. Optics and Lasers in Engineering, 2022, 156: 107078.</w:t>
      </w:r>
    </w:p>
    <w:p w14:paraId="5C147EB5">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Huang Y, Miyazaki T, Liu X, et al. Target-Oriented Domain Adaptation for Infrared Image Super-Resolution[J]. arXiv preprint arXiv:231.</w:t>
      </w:r>
    </w:p>
    <w:p w14:paraId="7154A028">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Dan J, Jin T, Chi H, et al. PIRN: Phase Invariant Reconstruction Network for Infrared Image Super-Resolution[J]. Neurocomputing, 2024: 128221.</w:t>
      </w:r>
    </w:p>
    <w:p w14:paraId="7BC27B3B">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Qin F., Yan K., Wang C., et al. LKFormer: Large Kernel Transformer for Infrared Image Super-Resolution. Multimed. Tools Appl., 2024, 83: 72063–72077.</w:t>
      </w:r>
    </w:p>
    <w:p w14:paraId="5B737FF4">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Liu S., Yan K., Qin F., Wang C., Ge R., Zhang K., Huang J., Peng Y., Cao J. Infrared Image Super-Resolution via Lightweight Information Split Network. In: Advanced Intelligent Computing Technology and Applications (ICIC 2024), pp. 293–304, 2024.</w:t>
      </w:r>
    </w:p>
    <w:p w14:paraId="71DB7A74">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pPr>
      <w:r>
        <w:t>Li L., Zhang Y., Liu et al. Feature Modulation Transformer: Cross-Refinement of Global Representation via High-Frequency Prior for Image Super-Resolution. In: Proceedings of the IEEE/CVF International Conference on Computer Vision (ICCV), 2023, pp. 12514–12524.</w:t>
      </w:r>
    </w:p>
    <w:p w14:paraId="568B8FCF">
      <w:pPr>
        <w:pStyle w:val="23"/>
        <w:keepNext w:val="0"/>
        <w:keepLines w:val="0"/>
        <w:pageBreakBefore w:val="0"/>
        <w:widowControl w:val="0"/>
        <w:numPr>
          <w:ilvl w:val="0"/>
          <w:numId w:val="7"/>
        </w:numPr>
        <w:kinsoku/>
        <w:wordWrap w:val="0"/>
        <w:overflowPunct/>
        <w:topLinePunct w:val="0"/>
        <w:autoSpaceDE/>
        <w:autoSpaceDN/>
        <w:bidi w:val="0"/>
        <w:adjustRightInd w:val="0"/>
        <w:snapToGrid w:val="0"/>
        <w:ind w:left="425" w:hanging="425"/>
        <w:textAlignment w:val="auto"/>
        <w:rPr>
          <w:rFonts w:hint="eastAsia"/>
          <w:lang w:val="en-US" w:eastAsia="zh-CN"/>
        </w:rPr>
      </w:pPr>
      <w:r>
        <w:t>Gu T., Dao T. Mamba: Linear-Time Sequence Modeling with Selective State Spaces. arXiv preprint, 2023, arXiv:2312.00752.</w:t>
      </w:r>
    </w:p>
    <w:sectPr>
      <w:headerReference r:id="rId8" w:type="default"/>
      <w:footerReference r:id="rId9" w:type="default"/>
      <w:pgSz w:w="11906" w:h="16838"/>
      <w:pgMar w:top="1417" w:right="1417" w:bottom="1417" w:left="1417" w:header="851" w:footer="992" w:gutter="0"/>
      <w:pgBorders>
        <w:top w:val="single" w:color="auto" w:sz="4" w:space="1"/>
        <w:left w:val="single" w:color="auto" w:sz="4" w:space="4"/>
        <w:bottom w:val="single" w:color="auto" w:sz="4" w:space="1"/>
        <w:right w:val="single" w:color="auto" w:sz="4" w:space="4"/>
      </w:pgBorders>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金生" w:date="2024-12-23T14:51:20Z" w:initials="">
    <w:p w14:paraId="25369ECA">
      <w:pPr>
        <w:pStyle w:val="11"/>
      </w:pPr>
      <w:r>
        <w:annotationRef/>
      </w:r>
    </w:p>
  </w:comment>
  <w:comment w:id="1" w:author="金生" w:date="2024-12-23T14:52:41Z" w:initials="">
    <w:p w14:paraId="65B938E8">
      <w:pPr>
        <w:pStyle w:val="11"/>
        <w:rPr>
          <w:rFonts w:hint="default" w:eastAsia="宋体"/>
          <w:lang w:val="en-US" w:eastAsia="zh-CN"/>
        </w:rPr>
      </w:pPr>
      <w:r>
        <w:rPr>
          <w:rFonts w:hint="eastAsia"/>
          <w:lang w:val="en-US" w:eastAsia="zh-CN"/>
        </w:rPr>
        <w:t>需要有热红外的文章</w:t>
      </w:r>
    </w:p>
  </w:comment>
  <w:comment w:id="2" w:author="金生" w:date="2024-12-23T14:28:32Z" w:initials="">
    <w:p w14:paraId="6568F798">
      <w:pPr>
        <w:pStyle w:val="11"/>
        <w:rPr>
          <w:rFonts w:hint="eastAsia"/>
          <w:lang w:val="en-US" w:eastAsia="zh-CN"/>
        </w:rPr>
      </w:pPr>
      <w:r>
        <w:rPr>
          <w:rFonts w:hint="eastAsia"/>
          <w:lang w:val="en-US" w:eastAsia="zh-CN"/>
        </w:rPr>
        <w:t>基于卷积神经网络的单幅热红外超分辨率重建的研究现状</w:t>
      </w:r>
    </w:p>
    <w:p w14:paraId="7E984A71">
      <w:pPr>
        <w:pStyle w:val="11"/>
        <w:rPr>
          <w:rFonts w:hint="eastAsia"/>
          <w:lang w:val="en-US" w:eastAsia="zh-CN"/>
        </w:rPr>
      </w:pPr>
    </w:p>
    <w:p w14:paraId="324418E0">
      <w:pPr>
        <w:pStyle w:val="11"/>
        <w:rPr>
          <w:rFonts w:hint="default"/>
          <w:lang w:val="en-US" w:eastAsia="zh-CN"/>
        </w:rPr>
      </w:pPr>
      <w:r>
        <w:rPr>
          <w:rFonts w:hint="eastAsia"/>
          <w:lang w:val="en-US" w:eastAsia="zh-CN"/>
        </w:rPr>
        <w:t>标题不要有英文缩写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369ECA" w15:done="0"/>
  <w15:commentEx w15:paraId="65B938E8" w15:done="0"/>
  <w15:commentEx w15:paraId="324418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WPS灵秀黑">
    <w:panose1 w:val="00000000000000000000"/>
    <w:charset w:val="86"/>
    <w:family w:val="auto"/>
    <w:pitch w:val="default"/>
    <w:sig w:usb0="00000283" w:usb1="180F1C10" w:usb2="00000016" w:usb3="00000000" w:csb0="40040001" w:csb1="C0D60000"/>
  </w:font>
  <w:font w:name="新宋体">
    <w:panose1 w:val="02010609030101010101"/>
    <w:charset w:val="86"/>
    <w:family w:val="auto"/>
    <w:pitch w:val="default"/>
    <w:sig w:usb0="00000203" w:usb1="288F0000" w:usb2="00000006" w:usb3="00000000" w:csb0="00040001" w:csb1="00000000"/>
  </w:font>
  <w:font w:name="MS PGothic">
    <w:panose1 w:val="020B0600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Cascadia Mono SemiBold">
    <w:panose1 w:val="020B0609020000020004"/>
    <w:charset w:val="00"/>
    <w:family w:val="auto"/>
    <w:pitch w:val="default"/>
    <w:sig w:usb0="A10002FF" w:usb1="4000F9FB" w:usb2="00040000" w:usb3="00000000" w:csb0="6000019F" w:csb1="DFD70000"/>
  </w:font>
  <w:font w:name="DejaVu Sans Mono">
    <w:panose1 w:val="020B0609030804020204"/>
    <w:charset w:val="00"/>
    <w:family w:val="auto"/>
    <w:pitch w:val="default"/>
    <w:sig w:usb0="E60026FF" w:usb1="D200F9FB" w:usb2="02000028" w:usb3="00000000" w:csb0="600001DF" w:csb1="DFDF0000"/>
  </w:font>
  <w:font w:name="Gadugi">
    <w:panose1 w:val="020B0502040204020203"/>
    <w:charset w:val="00"/>
    <w:family w:val="auto"/>
    <w:pitch w:val="default"/>
    <w:sig w:usb0="80000003" w:usb1="02000000" w:usb2="00003000" w:usb3="00000000" w:csb0="00000001" w:csb1="00000000"/>
  </w:font>
  <w:font w:name="Segoe UI">
    <w:panose1 w:val="020B0502040204020203"/>
    <w:charset w:val="00"/>
    <w:family w:val="auto"/>
    <w:pitch w:val="default"/>
    <w:sig w:usb0="E4002EFF" w:usb1="C000E47F"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Yu Gothic Light">
    <w:panose1 w:val="020B0300000000000000"/>
    <w:charset w:val="80"/>
    <w:family w:val="auto"/>
    <w:pitch w:val="default"/>
    <w:sig w:usb0="E00002FF" w:usb1="2AC7FDFF" w:usb2="00000016" w:usb3="00000000" w:csb0="2002009F" w:csb1="00000000"/>
  </w:font>
  <w:font w:name="Bahnschrift SemiLight">
    <w:panose1 w:val="020B0502040204020203"/>
    <w:charset w:val="00"/>
    <w:family w:val="auto"/>
    <w:pitch w:val="default"/>
    <w:sig w:usb0="A00002C7" w:usb1="00000002" w:usb2="00000000" w:usb3="00000000" w:csb0="2000019F" w:csb1="00000000"/>
  </w:font>
  <w:font w:name="Cascadia Code ExtraLight">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F6484F">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586230"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586230" cy="131445"/>
                      </a:xfrm>
                      <a:prstGeom prst="rect">
                        <a:avLst/>
                      </a:prstGeom>
                      <a:noFill/>
                      <a:ln>
                        <a:noFill/>
                      </a:ln>
                    </wps:spPr>
                    <wps:txbx>
                      <w:txbxContent>
                        <w:p w14:paraId="7D6D9F3B">
                          <w:pPr>
                            <w:pStyle w:val="1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0.35pt;width:124.9pt;mso-position-horizontal:center;mso-position-horizontal-relative:margin;mso-wrap-style:none;z-index:251659264;mso-width-relative:page;mso-height-relative:page;" filled="f" stroked="f" coordsize="21600,21600" o:gfxdata="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n+CRPRAAAABAEAAA8AAAAAAAAAAQAgAAAAIgAAAGRycy9kb3ducmV2Lnht&#10;bFBLAQIUABQAAAAIAIdO4kBpfkZGxwEAAIwDAAAOAAAAAAAAAAEAIAAAACABAABkcnMvZTJvRG9j&#10;LnhtbFBLBQYAAAAABgAGAFkBAABZBQAAAAA=&#10;">
              <v:fill on="f" focussize="0,0"/>
              <v:stroke on="f"/>
              <v:imagedata o:title=""/>
              <o:lock v:ext="edit" aspectratio="f"/>
              <v:textbox inset="0mm,0mm,0mm,0mm" style="mso-fit-shape-to-text:t;">
                <w:txbxContent>
                  <w:p w14:paraId="7D6D9F3B">
                    <w:pPr>
                      <w:pStyle w:val="1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DBD81E">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EB698">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F1F8F"/>
    <w:multiLevelType w:val="singleLevel"/>
    <w:tmpl w:val="B4FF1F8F"/>
    <w:lvl w:ilvl="0" w:tentative="0">
      <w:start w:val="1"/>
      <w:numFmt w:val="decimal"/>
      <w:suff w:val="nothing"/>
      <w:lvlText w:val="%1．"/>
      <w:lvlJc w:val="left"/>
      <w:pPr>
        <w:ind w:left="0" w:firstLine="400"/>
      </w:pPr>
      <w:rPr>
        <w:rFonts w:hint="default"/>
      </w:rPr>
    </w:lvl>
  </w:abstractNum>
  <w:abstractNum w:abstractNumId="1">
    <w:nsid w:val="02F77966"/>
    <w:multiLevelType w:val="singleLevel"/>
    <w:tmpl w:val="02F77966"/>
    <w:lvl w:ilvl="0" w:tentative="0">
      <w:start w:val="1"/>
      <w:numFmt w:val="decimal"/>
      <w:lvlText w:val="%1."/>
      <w:lvlJc w:val="left"/>
      <w:pPr>
        <w:ind w:left="425" w:hanging="425"/>
      </w:pPr>
      <w:rPr>
        <w:rFonts w:hint="default"/>
      </w:rPr>
    </w:lvl>
  </w:abstractNum>
  <w:abstractNum w:abstractNumId="2">
    <w:nsid w:val="1D502373"/>
    <w:multiLevelType w:val="singleLevel"/>
    <w:tmpl w:val="1D502373"/>
    <w:lvl w:ilvl="0" w:tentative="0">
      <w:start w:val="1"/>
      <w:numFmt w:val="decimal"/>
      <w:lvlText w:val="[%1]"/>
      <w:lvlJc w:val="left"/>
      <w:pPr>
        <w:tabs>
          <w:tab w:val="left" w:pos="420"/>
        </w:tabs>
        <w:ind w:left="425" w:leftChars="0" w:hanging="425" w:firstLineChars="0"/>
      </w:pPr>
      <w:rPr>
        <w:rFonts w:hint="default"/>
      </w:rPr>
    </w:lvl>
  </w:abstractNum>
  <w:abstractNum w:abstractNumId="3">
    <w:nsid w:val="2A88C540"/>
    <w:multiLevelType w:val="singleLevel"/>
    <w:tmpl w:val="2A88C540"/>
    <w:lvl w:ilvl="0" w:tentative="0">
      <w:start w:val="1"/>
      <w:numFmt w:val="decimal"/>
      <w:lvlText w:val="%1."/>
      <w:lvlJc w:val="left"/>
      <w:pPr>
        <w:ind w:left="425" w:hanging="425"/>
      </w:pPr>
      <w:rPr>
        <w:rFonts w:hint="default"/>
      </w:rPr>
    </w:lvl>
  </w:abstractNum>
  <w:abstractNum w:abstractNumId="4">
    <w:nsid w:val="339CEBC0"/>
    <w:multiLevelType w:val="singleLevel"/>
    <w:tmpl w:val="339CEBC0"/>
    <w:lvl w:ilvl="0" w:tentative="0">
      <w:start w:val="1"/>
      <w:numFmt w:val="decimal"/>
      <w:lvlText w:val="%1."/>
      <w:lvlJc w:val="left"/>
      <w:pPr>
        <w:tabs>
          <w:tab w:val="left" w:pos="0"/>
        </w:tabs>
        <w:ind w:left="425" w:hanging="425"/>
      </w:pPr>
      <w:rPr>
        <w:rFonts w:hint="default"/>
      </w:rPr>
    </w:lvl>
  </w:abstractNum>
  <w:abstractNum w:abstractNumId="5">
    <w:nsid w:val="479D6EE0"/>
    <w:multiLevelType w:val="singleLevel"/>
    <w:tmpl w:val="479D6EE0"/>
    <w:lvl w:ilvl="0" w:tentative="0">
      <w:start w:val="1"/>
      <w:numFmt w:val="decimal"/>
      <w:lvlText w:val="%1."/>
      <w:lvlJc w:val="left"/>
      <w:pPr>
        <w:tabs>
          <w:tab w:val="left" w:pos="0"/>
        </w:tabs>
        <w:ind w:left="425" w:hanging="425"/>
      </w:pPr>
      <w:rPr>
        <w:rFonts w:hint="default"/>
      </w:rPr>
    </w:lvl>
  </w:abstractNum>
  <w:abstractNum w:abstractNumId="6">
    <w:nsid w:val="6EE6C192"/>
    <w:multiLevelType w:val="multilevel"/>
    <w:tmpl w:val="6EE6C19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8199050599">
    <w15:presenceInfo w15:providerId="WPS Office" w15:userId="3546067625"/>
  </w15:person>
  <w15:person w15:author="金生">
    <w15:presenceInfo w15:providerId="WPS Office" w15:userId="2964315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ZDYyZWZkNzkzNTZiZDE3OGJmYjQ4N2RhODg1NWEifQ=="/>
  </w:docVars>
  <w:rsids>
    <w:rsidRoot w:val="00000000"/>
    <w:rsid w:val="004C13D1"/>
    <w:rsid w:val="008862F8"/>
    <w:rsid w:val="00A4277E"/>
    <w:rsid w:val="00C77D79"/>
    <w:rsid w:val="012C31B9"/>
    <w:rsid w:val="01EC42D0"/>
    <w:rsid w:val="022D62FC"/>
    <w:rsid w:val="02317AF5"/>
    <w:rsid w:val="02532A74"/>
    <w:rsid w:val="02551A35"/>
    <w:rsid w:val="029E759D"/>
    <w:rsid w:val="02A14C7A"/>
    <w:rsid w:val="02AB5AF9"/>
    <w:rsid w:val="0405748B"/>
    <w:rsid w:val="044A5DA1"/>
    <w:rsid w:val="044E0E40"/>
    <w:rsid w:val="045A3333"/>
    <w:rsid w:val="046A44ED"/>
    <w:rsid w:val="047130EE"/>
    <w:rsid w:val="04733276"/>
    <w:rsid w:val="047A5783"/>
    <w:rsid w:val="04A0389D"/>
    <w:rsid w:val="04B57F23"/>
    <w:rsid w:val="04FD0A58"/>
    <w:rsid w:val="050A75E7"/>
    <w:rsid w:val="05526700"/>
    <w:rsid w:val="05690760"/>
    <w:rsid w:val="059A47AD"/>
    <w:rsid w:val="05AA4515"/>
    <w:rsid w:val="05E21783"/>
    <w:rsid w:val="05F94DCD"/>
    <w:rsid w:val="06523FA6"/>
    <w:rsid w:val="06AA2E42"/>
    <w:rsid w:val="06C73405"/>
    <w:rsid w:val="06D77EDE"/>
    <w:rsid w:val="0707699B"/>
    <w:rsid w:val="079254DA"/>
    <w:rsid w:val="07C72E66"/>
    <w:rsid w:val="07DE0265"/>
    <w:rsid w:val="07F67816"/>
    <w:rsid w:val="082500FC"/>
    <w:rsid w:val="0831084F"/>
    <w:rsid w:val="08493619"/>
    <w:rsid w:val="085A32CB"/>
    <w:rsid w:val="08875E1C"/>
    <w:rsid w:val="08B0290C"/>
    <w:rsid w:val="08C474E1"/>
    <w:rsid w:val="08C76C47"/>
    <w:rsid w:val="08EB0276"/>
    <w:rsid w:val="09452C33"/>
    <w:rsid w:val="097F7EB7"/>
    <w:rsid w:val="09840E52"/>
    <w:rsid w:val="0A172D13"/>
    <w:rsid w:val="0A1905F4"/>
    <w:rsid w:val="0A751648"/>
    <w:rsid w:val="0A917CCA"/>
    <w:rsid w:val="0AB7094A"/>
    <w:rsid w:val="0AC92FC0"/>
    <w:rsid w:val="0AE37DDF"/>
    <w:rsid w:val="0BEA2263"/>
    <w:rsid w:val="0C1D44F5"/>
    <w:rsid w:val="0C3447DD"/>
    <w:rsid w:val="0CD93263"/>
    <w:rsid w:val="0CFA02B8"/>
    <w:rsid w:val="0D605732"/>
    <w:rsid w:val="0D887799"/>
    <w:rsid w:val="0DB5782C"/>
    <w:rsid w:val="0E1E12B8"/>
    <w:rsid w:val="0E7E6D1D"/>
    <w:rsid w:val="0E8B3FE6"/>
    <w:rsid w:val="0EAD1A4B"/>
    <w:rsid w:val="0ED74475"/>
    <w:rsid w:val="0F063050"/>
    <w:rsid w:val="0F3A30A6"/>
    <w:rsid w:val="0F3A448D"/>
    <w:rsid w:val="0F6D5FF4"/>
    <w:rsid w:val="0F784FB5"/>
    <w:rsid w:val="0FC20E97"/>
    <w:rsid w:val="0FD871A9"/>
    <w:rsid w:val="10256788"/>
    <w:rsid w:val="102F5FF2"/>
    <w:rsid w:val="106867F9"/>
    <w:rsid w:val="10795489"/>
    <w:rsid w:val="10B8437E"/>
    <w:rsid w:val="10BE2E9B"/>
    <w:rsid w:val="10C26125"/>
    <w:rsid w:val="10D40911"/>
    <w:rsid w:val="11001D43"/>
    <w:rsid w:val="11191787"/>
    <w:rsid w:val="11292A0B"/>
    <w:rsid w:val="11D85457"/>
    <w:rsid w:val="11E53A30"/>
    <w:rsid w:val="11F45C23"/>
    <w:rsid w:val="12130FC5"/>
    <w:rsid w:val="122F0F6F"/>
    <w:rsid w:val="12B43E6A"/>
    <w:rsid w:val="12DB2DED"/>
    <w:rsid w:val="13143247"/>
    <w:rsid w:val="13272F7A"/>
    <w:rsid w:val="132F1E2E"/>
    <w:rsid w:val="1360023A"/>
    <w:rsid w:val="13CF0F06"/>
    <w:rsid w:val="144623FF"/>
    <w:rsid w:val="144933C4"/>
    <w:rsid w:val="14667AD2"/>
    <w:rsid w:val="1494138F"/>
    <w:rsid w:val="14C30A80"/>
    <w:rsid w:val="14D13334"/>
    <w:rsid w:val="15064E11"/>
    <w:rsid w:val="15E97904"/>
    <w:rsid w:val="16472AF5"/>
    <w:rsid w:val="16474597"/>
    <w:rsid w:val="16502C55"/>
    <w:rsid w:val="167B5E25"/>
    <w:rsid w:val="16DC22CD"/>
    <w:rsid w:val="1719707D"/>
    <w:rsid w:val="174F484D"/>
    <w:rsid w:val="176F2C81"/>
    <w:rsid w:val="177246B9"/>
    <w:rsid w:val="179761F4"/>
    <w:rsid w:val="1811244B"/>
    <w:rsid w:val="18240F06"/>
    <w:rsid w:val="19294DC1"/>
    <w:rsid w:val="196A0064"/>
    <w:rsid w:val="19836A30"/>
    <w:rsid w:val="199B6470"/>
    <w:rsid w:val="19A52E4A"/>
    <w:rsid w:val="19AC242B"/>
    <w:rsid w:val="19B42820"/>
    <w:rsid w:val="19CF088F"/>
    <w:rsid w:val="19EE47F1"/>
    <w:rsid w:val="1A200723"/>
    <w:rsid w:val="1A2E1092"/>
    <w:rsid w:val="1A300FD9"/>
    <w:rsid w:val="1A4C776A"/>
    <w:rsid w:val="1A6B5E7D"/>
    <w:rsid w:val="1A911621"/>
    <w:rsid w:val="1B8151F1"/>
    <w:rsid w:val="1BA809D0"/>
    <w:rsid w:val="1BBE1FA1"/>
    <w:rsid w:val="1BE07F42"/>
    <w:rsid w:val="1C04468A"/>
    <w:rsid w:val="1C1921C8"/>
    <w:rsid w:val="1C3841EB"/>
    <w:rsid w:val="1C4B5591"/>
    <w:rsid w:val="1C84143D"/>
    <w:rsid w:val="1C8C2AA1"/>
    <w:rsid w:val="1CC61A56"/>
    <w:rsid w:val="1D2760D6"/>
    <w:rsid w:val="1D36397B"/>
    <w:rsid w:val="1D752B34"/>
    <w:rsid w:val="1D925B51"/>
    <w:rsid w:val="1DC17013"/>
    <w:rsid w:val="1DE2036C"/>
    <w:rsid w:val="1E6A399F"/>
    <w:rsid w:val="1E9801D9"/>
    <w:rsid w:val="1E990AA4"/>
    <w:rsid w:val="1EC45B21"/>
    <w:rsid w:val="1EFF3796"/>
    <w:rsid w:val="1F69491A"/>
    <w:rsid w:val="1F755707"/>
    <w:rsid w:val="1FB02549"/>
    <w:rsid w:val="1FD35FEC"/>
    <w:rsid w:val="20166850"/>
    <w:rsid w:val="20383E24"/>
    <w:rsid w:val="208A1105"/>
    <w:rsid w:val="20BD665E"/>
    <w:rsid w:val="21357F10"/>
    <w:rsid w:val="21446749"/>
    <w:rsid w:val="21DC5877"/>
    <w:rsid w:val="21E14C3C"/>
    <w:rsid w:val="21F816F3"/>
    <w:rsid w:val="22053DC1"/>
    <w:rsid w:val="220646A2"/>
    <w:rsid w:val="2210107D"/>
    <w:rsid w:val="22586117"/>
    <w:rsid w:val="226118D9"/>
    <w:rsid w:val="22B15E67"/>
    <w:rsid w:val="22BD1205"/>
    <w:rsid w:val="22FD0E97"/>
    <w:rsid w:val="23140000"/>
    <w:rsid w:val="231A0405"/>
    <w:rsid w:val="234B25BB"/>
    <w:rsid w:val="23BA3996"/>
    <w:rsid w:val="243072BC"/>
    <w:rsid w:val="249A1C21"/>
    <w:rsid w:val="24F609FE"/>
    <w:rsid w:val="252B12BF"/>
    <w:rsid w:val="253A42A3"/>
    <w:rsid w:val="2547125A"/>
    <w:rsid w:val="25AE752B"/>
    <w:rsid w:val="25C30F69"/>
    <w:rsid w:val="25DC678D"/>
    <w:rsid w:val="26487037"/>
    <w:rsid w:val="26F56B5C"/>
    <w:rsid w:val="26FA21F6"/>
    <w:rsid w:val="271F6FF2"/>
    <w:rsid w:val="27465428"/>
    <w:rsid w:val="274F43F6"/>
    <w:rsid w:val="275E26B8"/>
    <w:rsid w:val="277F4CDB"/>
    <w:rsid w:val="27870033"/>
    <w:rsid w:val="27C176F0"/>
    <w:rsid w:val="27DA4607"/>
    <w:rsid w:val="28017DE6"/>
    <w:rsid w:val="28167ADE"/>
    <w:rsid w:val="283F7687"/>
    <w:rsid w:val="28645ACF"/>
    <w:rsid w:val="2899001E"/>
    <w:rsid w:val="28AC4A1D"/>
    <w:rsid w:val="290F4DAA"/>
    <w:rsid w:val="29AB69C8"/>
    <w:rsid w:val="29FE29AF"/>
    <w:rsid w:val="2A377AEF"/>
    <w:rsid w:val="2A983E0E"/>
    <w:rsid w:val="2AA91C05"/>
    <w:rsid w:val="2B2D54F5"/>
    <w:rsid w:val="2B595843"/>
    <w:rsid w:val="2BDD3260"/>
    <w:rsid w:val="2BFF63EA"/>
    <w:rsid w:val="2C1B0D4A"/>
    <w:rsid w:val="2C3D582D"/>
    <w:rsid w:val="2C657705"/>
    <w:rsid w:val="2C7E0EA8"/>
    <w:rsid w:val="2CAB47C4"/>
    <w:rsid w:val="2D4349FC"/>
    <w:rsid w:val="2D786A8F"/>
    <w:rsid w:val="2D850B71"/>
    <w:rsid w:val="2DC7118A"/>
    <w:rsid w:val="2DDE357F"/>
    <w:rsid w:val="2DF06932"/>
    <w:rsid w:val="2E2A302D"/>
    <w:rsid w:val="2E440A2C"/>
    <w:rsid w:val="2E6966E5"/>
    <w:rsid w:val="2EA66FF1"/>
    <w:rsid w:val="2ED60A0C"/>
    <w:rsid w:val="2EDA55D8"/>
    <w:rsid w:val="2EE2477F"/>
    <w:rsid w:val="2F186A23"/>
    <w:rsid w:val="2F19077A"/>
    <w:rsid w:val="2FA379D4"/>
    <w:rsid w:val="2FCF2577"/>
    <w:rsid w:val="2FEE6EA1"/>
    <w:rsid w:val="304F36B8"/>
    <w:rsid w:val="30510374"/>
    <w:rsid w:val="3062519A"/>
    <w:rsid w:val="306C6018"/>
    <w:rsid w:val="307A753E"/>
    <w:rsid w:val="30B22269"/>
    <w:rsid w:val="30BA4FD6"/>
    <w:rsid w:val="30F77F67"/>
    <w:rsid w:val="31046251"/>
    <w:rsid w:val="31411253"/>
    <w:rsid w:val="315D2DB1"/>
    <w:rsid w:val="31644F41"/>
    <w:rsid w:val="316B5E94"/>
    <w:rsid w:val="323F6356"/>
    <w:rsid w:val="325C42C7"/>
    <w:rsid w:val="3267118D"/>
    <w:rsid w:val="3267752F"/>
    <w:rsid w:val="328B51DB"/>
    <w:rsid w:val="329B2BE5"/>
    <w:rsid w:val="32A41A99"/>
    <w:rsid w:val="32CE4D68"/>
    <w:rsid w:val="3310712F"/>
    <w:rsid w:val="335E53D7"/>
    <w:rsid w:val="339A56D2"/>
    <w:rsid w:val="342E2D1F"/>
    <w:rsid w:val="345033AD"/>
    <w:rsid w:val="34550A4A"/>
    <w:rsid w:val="34744DA2"/>
    <w:rsid w:val="34955B0D"/>
    <w:rsid w:val="34BD5094"/>
    <w:rsid w:val="35170C48"/>
    <w:rsid w:val="35431A3E"/>
    <w:rsid w:val="35466E38"/>
    <w:rsid w:val="359A53D6"/>
    <w:rsid w:val="36155123"/>
    <w:rsid w:val="36243C39"/>
    <w:rsid w:val="367A43A9"/>
    <w:rsid w:val="36D049B0"/>
    <w:rsid w:val="36E145C6"/>
    <w:rsid w:val="36FA25D0"/>
    <w:rsid w:val="3724764D"/>
    <w:rsid w:val="37310D29"/>
    <w:rsid w:val="37682335"/>
    <w:rsid w:val="37893C91"/>
    <w:rsid w:val="379D26C8"/>
    <w:rsid w:val="37CB6705"/>
    <w:rsid w:val="382611A3"/>
    <w:rsid w:val="385555E4"/>
    <w:rsid w:val="385E26EA"/>
    <w:rsid w:val="38AC78FA"/>
    <w:rsid w:val="38D3552B"/>
    <w:rsid w:val="38E946AA"/>
    <w:rsid w:val="38EA0422"/>
    <w:rsid w:val="38F73BCD"/>
    <w:rsid w:val="391B66E3"/>
    <w:rsid w:val="39575F46"/>
    <w:rsid w:val="39A628B1"/>
    <w:rsid w:val="39B36A66"/>
    <w:rsid w:val="39B76556"/>
    <w:rsid w:val="39C742BF"/>
    <w:rsid w:val="3A083D75"/>
    <w:rsid w:val="3A2636DC"/>
    <w:rsid w:val="3A70773B"/>
    <w:rsid w:val="3AA03FB1"/>
    <w:rsid w:val="3B092BBD"/>
    <w:rsid w:val="3B330316"/>
    <w:rsid w:val="3B433F67"/>
    <w:rsid w:val="3B7C7A57"/>
    <w:rsid w:val="3BB91DCA"/>
    <w:rsid w:val="3BF910A8"/>
    <w:rsid w:val="3C1F6B18"/>
    <w:rsid w:val="3CC03974"/>
    <w:rsid w:val="3D233F03"/>
    <w:rsid w:val="3D766728"/>
    <w:rsid w:val="3DA13C37"/>
    <w:rsid w:val="3DB767FF"/>
    <w:rsid w:val="3E23240C"/>
    <w:rsid w:val="3E9D4C7D"/>
    <w:rsid w:val="3EA03A5D"/>
    <w:rsid w:val="3EC6288C"/>
    <w:rsid w:val="3ED25BE0"/>
    <w:rsid w:val="3EFE69D5"/>
    <w:rsid w:val="3F86126B"/>
    <w:rsid w:val="3FA66CBC"/>
    <w:rsid w:val="3FA7373C"/>
    <w:rsid w:val="402266F3"/>
    <w:rsid w:val="4024246B"/>
    <w:rsid w:val="402E4C16"/>
    <w:rsid w:val="40370438"/>
    <w:rsid w:val="404B6A60"/>
    <w:rsid w:val="407041AB"/>
    <w:rsid w:val="40784565"/>
    <w:rsid w:val="40845EF5"/>
    <w:rsid w:val="41597EF3"/>
    <w:rsid w:val="421649D9"/>
    <w:rsid w:val="42206C63"/>
    <w:rsid w:val="42433963"/>
    <w:rsid w:val="42725710"/>
    <w:rsid w:val="42B24DA4"/>
    <w:rsid w:val="437E00E5"/>
    <w:rsid w:val="43AD124F"/>
    <w:rsid w:val="446C43E1"/>
    <w:rsid w:val="44906321"/>
    <w:rsid w:val="44A91191"/>
    <w:rsid w:val="44F52628"/>
    <w:rsid w:val="44FA7096"/>
    <w:rsid w:val="454113CA"/>
    <w:rsid w:val="45917432"/>
    <w:rsid w:val="459868AA"/>
    <w:rsid w:val="45C44B25"/>
    <w:rsid w:val="45DB181E"/>
    <w:rsid w:val="4609638B"/>
    <w:rsid w:val="46100898"/>
    <w:rsid w:val="461116AD"/>
    <w:rsid w:val="463F367D"/>
    <w:rsid w:val="467A6705"/>
    <w:rsid w:val="468D14EC"/>
    <w:rsid w:val="46A0699C"/>
    <w:rsid w:val="46FC37FA"/>
    <w:rsid w:val="47044DA5"/>
    <w:rsid w:val="471C5C4A"/>
    <w:rsid w:val="475F022D"/>
    <w:rsid w:val="477C35C2"/>
    <w:rsid w:val="481520A7"/>
    <w:rsid w:val="482079BC"/>
    <w:rsid w:val="48580F04"/>
    <w:rsid w:val="48601E59"/>
    <w:rsid w:val="48757070"/>
    <w:rsid w:val="487F4B81"/>
    <w:rsid w:val="48AB1A41"/>
    <w:rsid w:val="48BD345D"/>
    <w:rsid w:val="48D80297"/>
    <w:rsid w:val="48DB267B"/>
    <w:rsid w:val="48F60F4E"/>
    <w:rsid w:val="49B72B37"/>
    <w:rsid w:val="49CA4084"/>
    <w:rsid w:val="49D91DF8"/>
    <w:rsid w:val="49E05308"/>
    <w:rsid w:val="4A5F0E87"/>
    <w:rsid w:val="4A62250E"/>
    <w:rsid w:val="4A6C77D9"/>
    <w:rsid w:val="4A6E0EB3"/>
    <w:rsid w:val="4A7638C4"/>
    <w:rsid w:val="4A9A5D3A"/>
    <w:rsid w:val="4B24735D"/>
    <w:rsid w:val="4BB93052"/>
    <w:rsid w:val="4BEF456E"/>
    <w:rsid w:val="4C6D6F48"/>
    <w:rsid w:val="4C973FEE"/>
    <w:rsid w:val="4CBE1552"/>
    <w:rsid w:val="4CF10953"/>
    <w:rsid w:val="4D1A0E7E"/>
    <w:rsid w:val="4DA016E1"/>
    <w:rsid w:val="4DE20685"/>
    <w:rsid w:val="4DF25957"/>
    <w:rsid w:val="4E1043B8"/>
    <w:rsid w:val="4E5A2B06"/>
    <w:rsid w:val="4E6A772D"/>
    <w:rsid w:val="4E810A89"/>
    <w:rsid w:val="4EAD187E"/>
    <w:rsid w:val="4EDB1436"/>
    <w:rsid w:val="4F4506E1"/>
    <w:rsid w:val="4F83220F"/>
    <w:rsid w:val="4F952A3E"/>
    <w:rsid w:val="4FAD7D83"/>
    <w:rsid w:val="4FB47E8D"/>
    <w:rsid w:val="4FD16F33"/>
    <w:rsid w:val="4FE91F7E"/>
    <w:rsid w:val="50463D38"/>
    <w:rsid w:val="50B11AF9"/>
    <w:rsid w:val="50CA2BBB"/>
    <w:rsid w:val="50FB0FC7"/>
    <w:rsid w:val="514C35D0"/>
    <w:rsid w:val="515F5A90"/>
    <w:rsid w:val="51702190"/>
    <w:rsid w:val="51704E55"/>
    <w:rsid w:val="51A82AC2"/>
    <w:rsid w:val="51B15B29"/>
    <w:rsid w:val="51E67581"/>
    <w:rsid w:val="526F3A1A"/>
    <w:rsid w:val="53035F10"/>
    <w:rsid w:val="53072D70"/>
    <w:rsid w:val="533F0128"/>
    <w:rsid w:val="533F163E"/>
    <w:rsid w:val="5386726D"/>
    <w:rsid w:val="53B13BBE"/>
    <w:rsid w:val="53E9545A"/>
    <w:rsid w:val="542E520F"/>
    <w:rsid w:val="54492049"/>
    <w:rsid w:val="547F3CBD"/>
    <w:rsid w:val="549122CB"/>
    <w:rsid w:val="54AF6350"/>
    <w:rsid w:val="54C811C0"/>
    <w:rsid w:val="54CD67D6"/>
    <w:rsid w:val="54E90592"/>
    <w:rsid w:val="551E7032"/>
    <w:rsid w:val="55436A98"/>
    <w:rsid w:val="554A725D"/>
    <w:rsid w:val="555E1B24"/>
    <w:rsid w:val="558A46C7"/>
    <w:rsid w:val="56051FA0"/>
    <w:rsid w:val="56486A5C"/>
    <w:rsid w:val="56A619D5"/>
    <w:rsid w:val="56A8135D"/>
    <w:rsid w:val="570606C5"/>
    <w:rsid w:val="57877110"/>
    <w:rsid w:val="57AF3476"/>
    <w:rsid w:val="57BD5228"/>
    <w:rsid w:val="57FD3876"/>
    <w:rsid w:val="581C4ADC"/>
    <w:rsid w:val="581F797D"/>
    <w:rsid w:val="584E47B5"/>
    <w:rsid w:val="584F2D6B"/>
    <w:rsid w:val="588E18B4"/>
    <w:rsid w:val="58C919AA"/>
    <w:rsid w:val="58D8399B"/>
    <w:rsid w:val="58E64088"/>
    <w:rsid w:val="590F1139"/>
    <w:rsid w:val="597C07CB"/>
    <w:rsid w:val="59B8650B"/>
    <w:rsid w:val="59DF0ECD"/>
    <w:rsid w:val="59E92304"/>
    <w:rsid w:val="59EC476E"/>
    <w:rsid w:val="5A2E5F69"/>
    <w:rsid w:val="5A380B96"/>
    <w:rsid w:val="5A7140A5"/>
    <w:rsid w:val="5A9C7376"/>
    <w:rsid w:val="5B21162A"/>
    <w:rsid w:val="5B855F43"/>
    <w:rsid w:val="5B975D90"/>
    <w:rsid w:val="5BBA423D"/>
    <w:rsid w:val="5BBE639B"/>
    <w:rsid w:val="5BE22280"/>
    <w:rsid w:val="5BEF4751"/>
    <w:rsid w:val="5BF60D08"/>
    <w:rsid w:val="5C00798A"/>
    <w:rsid w:val="5C103962"/>
    <w:rsid w:val="5C43106B"/>
    <w:rsid w:val="5C4B4BCC"/>
    <w:rsid w:val="5C677510"/>
    <w:rsid w:val="5CF21B22"/>
    <w:rsid w:val="5CF22586"/>
    <w:rsid w:val="5CF6270D"/>
    <w:rsid w:val="5CF76AE6"/>
    <w:rsid w:val="5CFB109E"/>
    <w:rsid w:val="5D415FB3"/>
    <w:rsid w:val="5D48400D"/>
    <w:rsid w:val="5D867E6A"/>
    <w:rsid w:val="5DA6015A"/>
    <w:rsid w:val="5DD72473"/>
    <w:rsid w:val="5DE33359"/>
    <w:rsid w:val="5E624433"/>
    <w:rsid w:val="5E6301AB"/>
    <w:rsid w:val="5EAE1426"/>
    <w:rsid w:val="5EBB1D95"/>
    <w:rsid w:val="5ECE1AC8"/>
    <w:rsid w:val="5F045CF8"/>
    <w:rsid w:val="5F0D41CA"/>
    <w:rsid w:val="5F77169F"/>
    <w:rsid w:val="5F841FEB"/>
    <w:rsid w:val="5FCA04E2"/>
    <w:rsid w:val="60920599"/>
    <w:rsid w:val="6096034E"/>
    <w:rsid w:val="60A57DD6"/>
    <w:rsid w:val="60EE1FAE"/>
    <w:rsid w:val="612B4CC9"/>
    <w:rsid w:val="61313829"/>
    <w:rsid w:val="61373E63"/>
    <w:rsid w:val="61573FF7"/>
    <w:rsid w:val="616E1341"/>
    <w:rsid w:val="61C471B3"/>
    <w:rsid w:val="61DF3FED"/>
    <w:rsid w:val="620F042E"/>
    <w:rsid w:val="62570027"/>
    <w:rsid w:val="629D1EDE"/>
    <w:rsid w:val="629E52C8"/>
    <w:rsid w:val="62A768B8"/>
    <w:rsid w:val="62B114E5"/>
    <w:rsid w:val="62C21944"/>
    <w:rsid w:val="62CA5F4A"/>
    <w:rsid w:val="62CF1BD7"/>
    <w:rsid w:val="63A47166"/>
    <w:rsid w:val="63DF3CFD"/>
    <w:rsid w:val="63EF49BB"/>
    <w:rsid w:val="64065861"/>
    <w:rsid w:val="642108EC"/>
    <w:rsid w:val="651657E5"/>
    <w:rsid w:val="65527B4A"/>
    <w:rsid w:val="65646CE3"/>
    <w:rsid w:val="656E1306"/>
    <w:rsid w:val="657A02B4"/>
    <w:rsid w:val="65E77EBE"/>
    <w:rsid w:val="65F938CF"/>
    <w:rsid w:val="65FF07B9"/>
    <w:rsid w:val="65FF35EB"/>
    <w:rsid w:val="660D1128"/>
    <w:rsid w:val="66393FF3"/>
    <w:rsid w:val="669E3068"/>
    <w:rsid w:val="66C304F7"/>
    <w:rsid w:val="66C33EDD"/>
    <w:rsid w:val="671309C0"/>
    <w:rsid w:val="674E7135"/>
    <w:rsid w:val="676905E0"/>
    <w:rsid w:val="677E01D8"/>
    <w:rsid w:val="67C41CBB"/>
    <w:rsid w:val="683653AD"/>
    <w:rsid w:val="68567614"/>
    <w:rsid w:val="690D30BE"/>
    <w:rsid w:val="692C3FBB"/>
    <w:rsid w:val="694D7A8E"/>
    <w:rsid w:val="69584BD4"/>
    <w:rsid w:val="69925ED5"/>
    <w:rsid w:val="69EC1152"/>
    <w:rsid w:val="6A1F58CE"/>
    <w:rsid w:val="6A927E4E"/>
    <w:rsid w:val="6B105C42"/>
    <w:rsid w:val="6B237FEF"/>
    <w:rsid w:val="6B574BF4"/>
    <w:rsid w:val="6B6F63E1"/>
    <w:rsid w:val="6B7439F8"/>
    <w:rsid w:val="6BEC7717"/>
    <w:rsid w:val="6BFB7933"/>
    <w:rsid w:val="6C180827"/>
    <w:rsid w:val="6C3311BD"/>
    <w:rsid w:val="6CEB7CE9"/>
    <w:rsid w:val="6D035033"/>
    <w:rsid w:val="6D3B7399"/>
    <w:rsid w:val="6D4B4AFD"/>
    <w:rsid w:val="6D6B4986"/>
    <w:rsid w:val="6D934609"/>
    <w:rsid w:val="6DAF6F69"/>
    <w:rsid w:val="6DC04CD2"/>
    <w:rsid w:val="6DCC2EC0"/>
    <w:rsid w:val="6E470F4F"/>
    <w:rsid w:val="6E613023"/>
    <w:rsid w:val="6EC802E2"/>
    <w:rsid w:val="6F6F075E"/>
    <w:rsid w:val="6F92269E"/>
    <w:rsid w:val="70147557"/>
    <w:rsid w:val="70497201"/>
    <w:rsid w:val="70E178AF"/>
    <w:rsid w:val="70ED2282"/>
    <w:rsid w:val="71125845"/>
    <w:rsid w:val="71371FAD"/>
    <w:rsid w:val="71864485"/>
    <w:rsid w:val="7189187F"/>
    <w:rsid w:val="721701AB"/>
    <w:rsid w:val="722515A8"/>
    <w:rsid w:val="7258197D"/>
    <w:rsid w:val="72B03567"/>
    <w:rsid w:val="72C830E4"/>
    <w:rsid w:val="72E72D01"/>
    <w:rsid w:val="72F47912"/>
    <w:rsid w:val="73AC4E78"/>
    <w:rsid w:val="73BF3510"/>
    <w:rsid w:val="73C566E6"/>
    <w:rsid w:val="745E6FF3"/>
    <w:rsid w:val="748F53FE"/>
    <w:rsid w:val="74B3733F"/>
    <w:rsid w:val="74E05C5A"/>
    <w:rsid w:val="74EB2C86"/>
    <w:rsid w:val="75175B20"/>
    <w:rsid w:val="75703482"/>
    <w:rsid w:val="75A03D67"/>
    <w:rsid w:val="75B62796"/>
    <w:rsid w:val="75C16E85"/>
    <w:rsid w:val="75F776FF"/>
    <w:rsid w:val="76171B4F"/>
    <w:rsid w:val="7634625D"/>
    <w:rsid w:val="764364A0"/>
    <w:rsid w:val="768A1852"/>
    <w:rsid w:val="76935D1A"/>
    <w:rsid w:val="76FC477D"/>
    <w:rsid w:val="77334767"/>
    <w:rsid w:val="77366005"/>
    <w:rsid w:val="77AD62C7"/>
    <w:rsid w:val="77D32889"/>
    <w:rsid w:val="77F43EF6"/>
    <w:rsid w:val="77FC2DAB"/>
    <w:rsid w:val="78000AED"/>
    <w:rsid w:val="78232FD0"/>
    <w:rsid w:val="78507433"/>
    <w:rsid w:val="786F4218"/>
    <w:rsid w:val="78CD7E32"/>
    <w:rsid w:val="79627585"/>
    <w:rsid w:val="798333D6"/>
    <w:rsid w:val="79A454A8"/>
    <w:rsid w:val="79A61220"/>
    <w:rsid w:val="7A3A1699"/>
    <w:rsid w:val="7A4E3666"/>
    <w:rsid w:val="7B081031"/>
    <w:rsid w:val="7B0F74E6"/>
    <w:rsid w:val="7B1E128A"/>
    <w:rsid w:val="7B304A9C"/>
    <w:rsid w:val="7B4156BF"/>
    <w:rsid w:val="7B7610C6"/>
    <w:rsid w:val="7BB51BEE"/>
    <w:rsid w:val="7BBD6A93"/>
    <w:rsid w:val="7BED295D"/>
    <w:rsid w:val="7C1903CF"/>
    <w:rsid w:val="7C1C7EBF"/>
    <w:rsid w:val="7C4E5B9F"/>
    <w:rsid w:val="7CFE7F98"/>
    <w:rsid w:val="7D1F37BA"/>
    <w:rsid w:val="7D2E2405"/>
    <w:rsid w:val="7DDA1DE0"/>
    <w:rsid w:val="7E0D3F64"/>
    <w:rsid w:val="7E0E55E6"/>
    <w:rsid w:val="7E1A4601"/>
    <w:rsid w:val="7E257EF5"/>
    <w:rsid w:val="7E3F7E95"/>
    <w:rsid w:val="7EB4654F"/>
    <w:rsid w:val="7EC860DC"/>
    <w:rsid w:val="7ECA3C03"/>
    <w:rsid w:val="7EED78F1"/>
    <w:rsid w:val="7F8F6BFA"/>
    <w:rsid w:val="7F9E0BEB"/>
    <w:rsid w:val="7FD44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val="0"/>
      <w:adjustRightInd w:val="0"/>
      <w:snapToGrid w:val="0"/>
      <w:spacing w:line="360" w:lineRule="auto"/>
      <w:ind w:firstLine="1104" w:firstLineChars="200"/>
    </w:pPr>
    <w:rPr>
      <w:rFonts w:ascii="宋体" w:hAnsi="宋体" w:eastAsia="宋体" w:cs="宋体"/>
      <w:sz w:val="24"/>
      <w:szCs w:val="24"/>
      <w:lang w:val="en-US" w:eastAsia="zh-CN" w:bidi="ar-SA"/>
    </w:rPr>
  </w:style>
  <w:style w:type="paragraph" w:styleId="2">
    <w:name w:val="heading 1"/>
    <w:next w:val="3"/>
    <w:link w:val="24"/>
    <w:qFormat/>
    <w:uiPriority w:val="0"/>
    <w:pPr>
      <w:keepNext/>
      <w:keepLines/>
      <w:numPr>
        <w:ilvl w:val="0"/>
        <w:numId w:val="1"/>
      </w:numPr>
      <w:bidi w:val="0"/>
      <w:adjustRightInd w:val="0"/>
      <w:spacing w:beforeLines="0" w:beforeAutospacing="0" w:afterLines="0" w:afterAutospacing="0" w:line="240" w:lineRule="auto"/>
      <w:ind w:left="431" w:leftChars="0" w:hanging="431" w:firstLineChars="0"/>
      <w:outlineLvl w:val="0"/>
    </w:pPr>
    <w:rPr>
      <w:rFonts w:ascii="Arial" w:hAnsi="Arial" w:eastAsia="黑体" w:cs="Times New Roman"/>
      <w:kern w:val="44"/>
      <w:sz w:val="30"/>
    </w:rPr>
  </w:style>
  <w:style w:type="paragraph" w:styleId="3">
    <w:name w:val="heading 2"/>
    <w:basedOn w:val="1"/>
    <w:next w:val="1"/>
    <w:link w:val="27"/>
    <w:unhideWhenUsed/>
    <w:qFormat/>
    <w:uiPriority w:val="0"/>
    <w:pPr>
      <w:numPr>
        <w:ilvl w:val="1"/>
        <w:numId w:val="1"/>
      </w:numPr>
      <w:ind w:left="573" w:hanging="573" w:firstLineChars="0"/>
      <w:outlineLvl w:val="1"/>
    </w:pPr>
    <w:rPr>
      <w:rFonts w:eastAsia="黑体"/>
      <w:sz w:val="28"/>
    </w:rPr>
  </w:style>
  <w:style w:type="paragraph" w:styleId="4">
    <w:name w:val="heading 3"/>
    <w:basedOn w:val="1"/>
    <w:next w:val="1"/>
    <w:link w:val="28"/>
    <w:unhideWhenUsed/>
    <w:qFormat/>
    <w:uiPriority w:val="0"/>
    <w:pPr>
      <w:numPr>
        <w:ilvl w:val="2"/>
        <w:numId w:val="1"/>
      </w:numPr>
      <w:spacing w:before="0" w:beforeAutospacing="0" w:after="0" w:afterAutospacing="0" w:line="360" w:lineRule="auto"/>
      <w:ind w:left="720" w:hanging="720" w:firstLineChars="0"/>
      <w:jc w:val="left"/>
      <w:outlineLvl w:val="2"/>
    </w:pPr>
    <w:rPr>
      <w:rFonts w:hint="eastAsia" w:eastAsia="黑体"/>
      <w:bCs/>
      <w:szCs w:val="27"/>
      <w:lang w:bidi="ar"/>
    </w:rPr>
  </w:style>
  <w:style w:type="paragraph" w:styleId="5">
    <w:name w:val="heading 4"/>
    <w:basedOn w:val="1"/>
    <w:next w:val="1"/>
    <w:unhideWhenUsed/>
    <w:qFormat/>
    <w:uiPriority w:val="0"/>
    <w:pPr>
      <w:numPr>
        <w:ilvl w:val="3"/>
        <w:numId w:val="1"/>
      </w:numPr>
      <w:spacing w:before="0" w:beforeAutospacing="1" w:after="0" w:afterAutospacing="1" w:line="360" w:lineRule="auto"/>
      <w:ind w:left="864" w:hanging="864" w:firstLineChars="0"/>
      <w:jc w:val="left"/>
      <w:outlineLvl w:val="3"/>
    </w:pPr>
    <w:rPr>
      <w:rFonts w:hint="eastAsia"/>
      <w:bCs/>
      <w:lang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11">
    <w:name w:val="annotation text"/>
    <w:basedOn w:val="1"/>
    <w:autoRedefine/>
    <w:semiHidden/>
    <w:unhideWhenUsed/>
    <w:qFormat/>
    <w:uiPriority w:val="99"/>
    <w:pPr>
      <w:widowControl w:val="0"/>
    </w:pPr>
    <w:rPr>
      <w:rFonts w:ascii="Times New Roman" w:hAnsi="Times New Roman" w:cs="Times New Roman"/>
      <w:kern w:val="2"/>
      <w:sz w:val="21"/>
      <w:szCs w:val="22"/>
    </w:rPr>
  </w:style>
  <w:style w:type="paragraph" w:styleId="12">
    <w:name w:val="toc 3"/>
    <w:basedOn w:val="1"/>
    <w:next w:val="1"/>
    <w:autoRedefine/>
    <w:unhideWhenUsed/>
    <w:qFormat/>
    <w:uiPriority w:val="39"/>
    <w:pPr>
      <w:widowControl w:val="0"/>
      <w:ind w:left="840" w:leftChars="400"/>
      <w:jc w:val="both"/>
    </w:pPr>
    <w:rPr>
      <w:rFonts w:ascii="Times New Roman" w:hAnsi="Times New Roman" w:cs="Times New Roman"/>
      <w:kern w:val="2"/>
      <w:sz w:val="21"/>
      <w:szCs w:val="22"/>
    </w:rPr>
  </w:style>
  <w:style w:type="paragraph" w:styleId="13">
    <w:name w:val="footer"/>
    <w:basedOn w:val="1"/>
    <w:autoRedefine/>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4">
    <w:name w:val="header"/>
    <w:basedOn w:val="1"/>
    <w:autoRedefine/>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15">
    <w:name w:val="toc 1"/>
    <w:basedOn w:val="1"/>
    <w:next w:val="1"/>
    <w:autoRedefine/>
    <w:unhideWhenUsed/>
    <w:qFormat/>
    <w:uiPriority w:val="39"/>
    <w:pPr>
      <w:widowControl w:val="0"/>
      <w:jc w:val="both"/>
    </w:pPr>
    <w:rPr>
      <w:rFonts w:ascii="Times New Roman" w:hAnsi="Times New Roman" w:cs="Times New Roman"/>
      <w:kern w:val="2"/>
      <w:sz w:val="21"/>
      <w:szCs w:val="22"/>
    </w:rPr>
  </w:style>
  <w:style w:type="paragraph" w:styleId="16">
    <w:name w:val="toc 2"/>
    <w:basedOn w:val="1"/>
    <w:next w:val="1"/>
    <w:autoRedefine/>
    <w:unhideWhenUsed/>
    <w:qFormat/>
    <w:uiPriority w:val="39"/>
    <w:pPr>
      <w:widowControl w:val="0"/>
      <w:ind w:left="420" w:leftChars="200"/>
      <w:jc w:val="both"/>
    </w:pPr>
    <w:rPr>
      <w:rFonts w:ascii="Times New Roman" w:hAnsi="Times New Roman" w:cs="Times New Roman"/>
      <w:kern w:val="2"/>
      <w:sz w:val="21"/>
      <w:szCs w:val="22"/>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Strong"/>
    <w:basedOn w:val="19"/>
    <w:qFormat/>
    <w:uiPriority w:val="0"/>
    <w:rPr>
      <w:b/>
    </w:rPr>
  </w:style>
  <w:style w:type="character" w:styleId="21">
    <w:name w:val="Emphasis"/>
    <w:basedOn w:val="19"/>
    <w:qFormat/>
    <w:uiPriority w:val="0"/>
    <w:rPr>
      <w:i/>
    </w:rPr>
  </w:style>
  <w:style w:type="paragraph" w:styleId="22">
    <w:name w:val="List Paragraph"/>
    <w:basedOn w:val="1"/>
    <w:link w:val="25"/>
    <w:autoRedefine/>
    <w:qFormat/>
    <w:uiPriority w:val="99"/>
    <w:pPr>
      <w:widowControl w:val="0"/>
      <w:ind w:firstLine="420" w:firstLineChars="200"/>
      <w:jc w:val="both"/>
    </w:pPr>
    <w:rPr>
      <w:rFonts w:ascii="Times New Roman" w:hAnsi="Times New Roman" w:cs="Times New Roman"/>
      <w:kern w:val="2"/>
      <w:sz w:val="21"/>
      <w:szCs w:val="22"/>
    </w:rPr>
  </w:style>
  <w:style w:type="paragraph" w:customStyle="1" w:styleId="23">
    <w:name w:val="EndNote Bibliography"/>
    <w:basedOn w:val="1"/>
    <w:link w:val="26"/>
    <w:autoRedefine/>
    <w:qFormat/>
    <w:uiPriority w:val="0"/>
    <w:pPr>
      <w:widowControl w:val="0"/>
      <w:spacing w:line="240" w:lineRule="auto"/>
      <w:ind w:firstLine="0" w:firstLineChars="0"/>
      <w:jc w:val="both"/>
    </w:pPr>
    <w:rPr>
      <w:rFonts w:ascii="Times New Roman" w:hAnsi="Times New Roman" w:cs="Times New Roman"/>
      <w:kern w:val="2"/>
      <w:sz w:val="20"/>
      <w:szCs w:val="22"/>
    </w:rPr>
  </w:style>
  <w:style w:type="character" w:customStyle="1" w:styleId="24">
    <w:name w:val="标题 1 Char"/>
    <w:link w:val="2"/>
    <w:qFormat/>
    <w:uiPriority w:val="0"/>
    <w:rPr>
      <w:rFonts w:ascii="Arial" w:hAnsi="Arial" w:eastAsia="黑体"/>
      <w:kern w:val="44"/>
      <w:sz w:val="30"/>
    </w:rPr>
  </w:style>
  <w:style w:type="character" w:customStyle="1" w:styleId="25">
    <w:name w:val="List Paragraph Char"/>
    <w:link w:val="22"/>
    <w:uiPriority w:val="99"/>
    <w:rPr>
      <w:rFonts w:ascii="Times New Roman" w:hAnsi="Times New Roman" w:cs="Times New Roman"/>
      <w:kern w:val="2"/>
      <w:sz w:val="21"/>
      <w:szCs w:val="22"/>
    </w:rPr>
  </w:style>
  <w:style w:type="character" w:customStyle="1" w:styleId="26">
    <w:name w:val="EndNote Bibliography Char"/>
    <w:link w:val="23"/>
    <w:uiPriority w:val="0"/>
    <w:rPr>
      <w:rFonts w:ascii="Times New Roman" w:hAnsi="Times New Roman" w:cs="Times New Roman"/>
      <w:kern w:val="2"/>
      <w:sz w:val="20"/>
      <w:szCs w:val="22"/>
    </w:rPr>
  </w:style>
  <w:style w:type="character" w:customStyle="1" w:styleId="27">
    <w:name w:val="标题 2 Char"/>
    <w:link w:val="3"/>
    <w:uiPriority w:val="0"/>
    <w:rPr>
      <w:rFonts w:eastAsia="黑体"/>
      <w:sz w:val="28"/>
    </w:rPr>
  </w:style>
  <w:style w:type="character" w:customStyle="1" w:styleId="28">
    <w:name w:val="标题 3 Char"/>
    <w:link w:val="4"/>
    <w:uiPriority w:val="0"/>
    <w:rPr>
      <w:rFonts w:hint="eastAsia" w:eastAsia="黑体"/>
      <w:bCs/>
      <w:szCs w:val="27"/>
      <w:lang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1253</Words>
  <Characters>1696</Characters>
  <Lines>0</Lines>
  <Paragraphs>0</Paragraphs>
  <TotalTime>0</TotalTime>
  <ScaleCrop>false</ScaleCrop>
  <LinksUpToDate>false</LinksUpToDate>
  <CharactersWithSpaces>1770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2024-01-01T10:28:00Z</dcterms:created>
  <dc:creator>Zhao</dc:creator>
  <cp:lastModifiedBy>8199050599</cp:lastModifiedBy>
  <cp:lastPrinted>2024-12-26T07:28:00Z</cp:lastPrinted>
  <dcterms:modified xsi:type="dcterms:W3CDTF">2025-01-02T03:38:27Z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FE006675648A4C3CB3351CC83A9B4E09_13</vt:lpwstr>
  </property>
  <property fmtid="{D5CDD505-2E9C-101B-9397-08002B2CF9AE}" pid="4" name="KSOTemplateDocerSaveRecord">
    <vt:lpwstr>eyJoZGlkIjoiYzE0ZDYyZWZkNzkzNTZiZDE3OGJmYjQ4N2RhODg1NWEiLCJ1c2VySWQiOiIxNjYwNzAwMTYzIn0=</vt:lpwstr>
  </property>
</Properties>
</file>